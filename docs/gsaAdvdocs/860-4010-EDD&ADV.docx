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F28" w:rsidRDefault="002A5F28">
      <w:pPr>
        <w:pStyle w:val="Heading1"/>
      </w:pPr>
      <w:r>
        <w:t>860 Purchase Order Change Request - Buyer Initiated</w:t>
      </w:r>
    </w:p>
    <w:p w:rsidR="002A5F28" w:rsidRDefault="002A5F28">
      <w:pPr>
        <w:widowControl w:val="0"/>
        <w:autoSpaceDE w:val="0"/>
        <w:autoSpaceDN w:val="0"/>
        <w:adjustRightInd w:val="0"/>
        <w:rPr>
          <w:b/>
          <w:bCs/>
          <w:sz w:val="40"/>
          <w:szCs w:val="40"/>
        </w:rPr>
      </w:pPr>
    </w:p>
    <w:p w:rsidR="002A5F28" w:rsidRDefault="002A5F28">
      <w:pPr>
        <w:autoSpaceDE w:val="0"/>
        <w:autoSpaceDN w:val="0"/>
        <w:adjustRightInd w:val="0"/>
        <w:jc w:val="right"/>
        <w:rPr>
          <w:b/>
          <w:bCs/>
          <w:sz w:val="40"/>
          <w:szCs w:val="40"/>
        </w:rPr>
      </w:pPr>
      <w:r>
        <w:rPr>
          <w:b/>
          <w:bCs/>
          <w:sz w:val="20"/>
          <w:szCs w:val="20"/>
        </w:rPr>
        <w:t>Functional Group ID=</w:t>
      </w:r>
      <w:r>
        <w:rPr>
          <w:b/>
          <w:bCs/>
          <w:sz w:val="40"/>
          <w:szCs w:val="40"/>
        </w:rPr>
        <w:t>PC</w:t>
      </w:r>
    </w:p>
    <w:p w:rsidR="002A5F28" w:rsidRDefault="002A5F28">
      <w:pPr>
        <w:autoSpaceDE w:val="0"/>
        <w:autoSpaceDN w:val="0"/>
        <w:adjustRightInd w:val="0"/>
        <w:rPr>
          <w:b/>
          <w:bCs/>
        </w:rPr>
      </w:pPr>
    </w:p>
    <w:p w:rsidR="002A5F28" w:rsidRDefault="002A5F28">
      <w:pPr>
        <w:autoSpaceDE w:val="0"/>
        <w:autoSpaceDN w:val="0"/>
        <w:adjustRightInd w:val="0"/>
        <w:rPr>
          <w:sz w:val="20"/>
          <w:szCs w:val="20"/>
        </w:rPr>
      </w:pPr>
      <w:r>
        <w:rPr>
          <w:b/>
          <w:bCs/>
        </w:rPr>
        <w:t>Introduction:</w:t>
      </w:r>
    </w:p>
    <w:p w:rsidR="002A5F28" w:rsidRDefault="002A5F28">
      <w:pPr>
        <w:autoSpaceDE w:val="0"/>
        <w:autoSpaceDN w:val="0"/>
        <w:adjustRightInd w:val="0"/>
        <w:rPr>
          <w:sz w:val="20"/>
          <w:szCs w:val="20"/>
        </w:rPr>
      </w:pPr>
    </w:p>
    <w:p w:rsidR="002A5F28" w:rsidRDefault="002A5F28">
      <w:pPr>
        <w:autoSpaceDE w:val="0"/>
        <w:autoSpaceDN w:val="0"/>
        <w:adjustRightInd w:val="0"/>
        <w:rPr>
          <w:sz w:val="20"/>
          <w:szCs w:val="20"/>
        </w:rPr>
      </w:pPr>
      <w:r>
        <w:rPr>
          <w:sz w:val="20"/>
          <w:szCs w:val="20"/>
        </w:rPr>
        <w:t>This Draft Standard for Trial Use contains the format and establishes the data contents of the Purchase Order Change Request - Buyer Initiated Transaction Set (860) for use within the context of an Electronic Data Interchange (EDI) environment. The transaction set can be used to provide the information required for the customary and established business and industry practice relative to a purchase order change. This transaction can be used: (1) by a buyer to request a change to a previously submitted purchase order or (2) by a buyer to confirm acceptance of a purchase order change initiated by the seller or by mutual agreement of the two parties.</w:t>
      </w:r>
    </w:p>
    <w:p w:rsidR="002A5F28" w:rsidRDefault="002A5F28">
      <w:pPr>
        <w:autoSpaceDE w:val="0"/>
        <w:autoSpaceDN w:val="0"/>
        <w:adjustRightInd w:val="0"/>
        <w:rPr>
          <w:sz w:val="20"/>
          <w:szCs w:val="20"/>
        </w:rPr>
      </w:pPr>
    </w:p>
    <w:p w:rsidR="002A5F28" w:rsidRDefault="002A5F28">
      <w:pPr>
        <w:autoSpaceDE w:val="0"/>
        <w:autoSpaceDN w:val="0"/>
        <w:adjustRightInd w:val="0"/>
        <w:rPr>
          <w:b/>
          <w:bCs/>
        </w:rPr>
      </w:pPr>
      <w:r>
        <w:rPr>
          <w:b/>
          <w:bCs/>
        </w:rPr>
        <w:t>Notes:</w:t>
      </w:r>
    </w:p>
    <w:p w:rsidR="002A5F28" w:rsidRDefault="002A5F28">
      <w:pPr>
        <w:autoSpaceDE w:val="0"/>
        <w:autoSpaceDN w:val="0"/>
        <w:adjustRightInd w:val="0"/>
        <w:rPr>
          <w:b/>
          <w:bCs/>
        </w:rPr>
      </w:pPr>
    </w:p>
    <w:tbl>
      <w:tblPr>
        <w:tblW w:w="0" w:type="auto"/>
        <w:tblLayout w:type="fixed"/>
        <w:tblCellMar>
          <w:left w:w="0" w:type="dxa"/>
          <w:right w:w="0" w:type="dxa"/>
        </w:tblCellMar>
        <w:tblLook w:val="0000"/>
      </w:tblPr>
      <w:tblGrid>
        <w:gridCol w:w="9503"/>
      </w:tblGrid>
      <w:tr w:rsidR="002A5F28">
        <w:tblPrEx>
          <w:tblCellMar>
            <w:top w:w="0" w:type="dxa"/>
            <w:left w:w="0" w:type="dxa"/>
            <w:bottom w:w="0" w:type="dxa"/>
            <w:right w:w="0" w:type="dxa"/>
          </w:tblCellMar>
        </w:tblPrEx>
        <w:tc>
          <w:tcPr>
            <w:tcW w:w="9503" w:type="dxa"/>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This transaction set is used to issue modifications to all types of award instruments, i.e., contracts, purchase orders, delivery orders, grants, leases, basic contracts, etc.  DO NOT use this transaction set to modify a telecommunication order, i.e., an 850T transaction set.  Use an 860T for this purpose.</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The term modification, used in this implementation convention, includes change orders.</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 xml:space="preserve">3.   This transaction set makes use of code lists contained in the Federal EDI Coding Manual which can be found at http://www.fedebiz.gov, under Resources, Related Documents. </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4.  When the modification action is applicable to data in Table 1 (Header), or has no affect on Table 1 data, use the appropriate code in G5301 of the 1/G53/274 segment and comply with the instructions for the code.</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5.  When the modification action is applicable to a line item in table 2, insure appropriate action is taken to table 1 and other line items in table 2, if applicable. For example, if a line item is added to table 2 with a different delivery date than all the other line items and the delivery date for all the line items was identified in table 1, then the delivery date must be deleted from table 1 and added to every line item in table 2.</w:t>
            </w:r>
          </w:p>
        </w:tc>
      </w:tr>
    </w:tbl>
    <w:p w:rsidR="002A5F28" w:rsidRDefault="002A5F28">
      <w:pPr>
        <w:autoSpaceDE w:val="0"/>
        <w:autoSpaceDN w:val="0"/>
        <w:adjustRightInd w:val="0"/>
        <w:rPr>
          <w:sz w:val="20"/>
          <w:szCs w:val="20"/>
        </w:rPr>
      </w:pPr>
    </w:p>
    <w:p w:rsidR="002A5F28" w:rsidRDefault="002A5F28">
      <w:pPr>
        <w:autoSpaceDE w:val="0"/>
        <w:autoSpaceDN w:val="0"/>
        <w:adjustRightInd w:val="0"/>
        <w:rPr>
          <w:b/>
          <w:bCs/>
        </w:rPr>
      </w:pPr>
      <w:r>
        <w:rPr>
          <w:b/>
          <w:bCs/>
        </w:rPr>
        <w:t>Heading:</w:t>
      </w:r>
    </w:p>
    <w:p w:rsidR="002A5F28" w:rsidRDefault="002A5F28">
      <w:pPr>
        <w:autoSpaceDE w:val="0"/>
        <w:autoSpaceDN w:val="0"/>
        <w:adjustRightInd w:val="0"/>
        <w:rPr>
          <w:b/>
          <w:bCs/>
          <w:sz w:val="16"/>
          <w:szCs w:val="16"/>
        </w:rPr>
      </w:pPr>
    </w:p>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rPr>
          <w:b/>
          <w:bCs/>
          <w:sz w:val="16"/>
          <w:szCs w:val="16"/>
        </w:rPr>
      </w:pPr>
      <w:r>
        <w:rPr>
          <w:b/>
          <w:bCs/>
          <w:sz w:val="16"/>
          <w:szCs w:val="16"/>
        </w:rPr>
        <w:t>Page</w:t>
      </w:r>
      <w:r>
        <w:rPr>
          <w:b/>
          <w:bCs/>
          <w:sz w:val="16"/>
          <w:szCs w:val="16"/>
        </w:rPr>
        <w:tab/>
        <w:t>Pos.</w:t>
      </w:r>
      <w:r>
        <w:rPr>
          <w:b/>
          <w:bCs/>
          <w:sz w:val="16"/>
          <w:szCs w:val="16"/>
        </w:rPr>
        <w:tab/>
        <w:t>Seg.</w:t>
      </w:r>
      <w:r>
        <w:rPr>
          <w:b/>
          <w:bCs/>
          <w:sz w:val="16"/>
          <w:szCs w:val="16"/>
        </w:rPr>
        <w:tab/>
      </w:r>
      <w:r>
        <w:rPr>
          <w:b/>
          <w:bCs/>
          <w:sz w:val="16"/>
          <w:szCs w:val="16"/>
        </w:rPr>
        <w:tab/>
        <w:t>Req.</w:t>
      </w:r>
      <w:r>
        <w:rPr>
          <w:b/>
          <w:bCs/>
          <w:sz w:val="16"/>
          <w:szCs w:val="16"/>
        </w:rPr>
        <w:tab/>
      </w:r>
      <w:r>
        <w:rPr>
          <w:b/>
          <w:bCs/>
          <w:sz w:val="16"/>
          <w:szCs w:val="16"/>
        </w:rPr>
        <w:tab/>
        <w:t>Loop</w:t>
      </w:r>
      <w:r>
        <w:rPr>
          <w:b/>
          <w:bCs/>
          <w:sz w:val="16"/>
          <w:szCs w:val="16"/>
        </w:rPr>
        <w:tab/>
        <w:t>Notes and</w:t>
      </w:r>
    </w:p>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rPr>
          <w:sz w:val="16"/>
          <w:szCs w:val="16"/>
        </w:rPr>
      </w:pPr>
      <w:r>
        <w:rPr>
          <w:b/>
          <w:bCs/>
          <w:sz w:val="16"/>
          <w:szCs w:val="16"/>
          <w:u w:val="words"/>
        </w:rPr>
        <w:t>No.</w:t>
      </w:r>
      <w:r>
        <w:rPr>
          <w:b/>
          <w:bCs/>
          <w:sz w:val="16"/>
          <w:szCs w:val="16"/>
          <w:u w:val="words"/>
        </w:rPr>
        <w:tab/>
        <w:t>No.</w:t>
      </w:r>
      <w:r>
        <w:rPr>
          <w:b/>
          <w:bCs/>
          <w:sz w:val="16"/>
          <w:szCs w:val="16"/>
          <w:u w:val="words"/>
        </w:rPr>
        <w:tab/>
        <w:t>ID</w:t>
      </w:r>
      <w:r>
        <w:rPr>
          <w:b/>
          <w:bCs/>
          <w:sz w:val="16"/>
          <w:szCs w:val="16"/>
          <w:u w:val="words"/>
        </w:rPr>
        <w:tab/>
        <w:t>Name</w:t>
      </w:r>
      <w:r>
        <w:rPr>
          <w:b/>
          <w:bCs/>
          <w:sz w:val="16"/>
          <w:szCs w:val="16"/>
          <w:u w:val="words"/>
        </w:rPr>
        <w:tab/>
        <w:t>Des.</w:t>
      </w:r>
      <w:r>
        <w:rPr>
          <w:b/>
          <w:bCs/>
          <w:sz w:val="16"/>
          <w:szCs w:val="16"/>
          <w:u w:val="words"/>
        </w:rPr>
        <w:tab/>
        <w:t>Max.Use</w:t>
      </w:r>
      <w:r>
        <w:rPr>
          <w:b/>
          <w:bCs/>
          <w:sz w:val="16"/>
          <w:szCs w:val="16"/>
          <w:u w:val="words"/>
        </w:rPr>
        <w:tab/>
        <w:t>Repeat</w:t>
      </w:r>
      <w:r>
        <w:rPr>
          <w:b/>
          <w:bCs/>
          <w:sz w:val="16"/>
          <w:szCs w:val="16"/>
          <w:u w:val="words"/>
        </w:rPr>
        <w:tab/>
        <w:t>Comments</w:t>
      </w:r>
      <w:r>
        <w:rPr>
          <w:b/>
          <w:bCs/>
          <w:sz w:val="16"/>
          <w:szCs w:val="16"/>
          <w:u w:val="words"/>
        </w:rPr>
        <w:tab/>
      </w:r>
    </w:p>
    <w:tbl>
      <w:tblPr>
        <w:tblW w:w="0" w:type="auto"/>
        <w:tblLayout w:type="fixed"/>
        <w:tblCellMar>
          <w:left w:w="0" w:type="dxa"/>
          <w:right w:w="0" w:type="dxa"/>
        </w:tblCellMar>
        <w:tblLook w:val="0000"/>
      </w:tblPr>
      <w:tblGrid>
        <w:gridCol w:w="864"/>
        <w:gridCol w:w="576"/>
        <w:gridCol w:w="720"/>
        <w:gridCol w:w="3240"/>
        <w:gridCol w:w="576"/>
        <w:gridCol w:w="1007"/>
        <w:gridCol w:w="1007"/>
        <w:gridCol w:w="864"/>
        <w:gridCol w:w="108"/>
        <w:gridCol w:w="108"/>
        <w:gridCol w:w="108"/>
        <w:gridCol w:w="108"/>
        <w:gridCol w:w="108"/>
        <w:gridCol w:w="108"/>
      </w:tblGrid>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r>
              <w:rPr>
                <w:sz w:val="16"/>
                <w:szCs w:val="16"/>
              </w:rPr>
              <w:fldChar w:fldCharType="begin"/>
            </w:r>
            <w:r>
              <w:rPr>
                <w:sz w:val="16"/>
                <w:szCs w:val="16"/>
              </w:rPr>
              <w:instrText xml:space="preserve">PAGEREF book1 </w:instrText>
            </w:r>
            <w:r>
              <w:rPr>
                <w:sz w:val="16"/>
                <w:szCs w:val="16"/>
              </w:rPr>
              <w:fldChar w:fldCharType="separate"/>
            </w:r>
            <w:r w:rsidR="00F7435E">
              <w:rPr>
                <w:noProof/>
                <w:sz w:val="16"/>
                <w:szCs w:val="16"/>
              </w:rPr>
              <w:t>7</w:t>
            </w:r>
            <w:r>
              <w:rPr>
                <w:sz w:val="16"/>
                <w:szCs w:val="16"/>
              </w:rPr>
              <w:fldChar w:fldCharType="end"/>
            </w:r>
          </w:p>
        </w:tc>
        <w:tc>
          <w:tcPr>
            <w:tcW w:w="576"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r>
              <w:rPr>
                <w:sz w:val="16"/>
                <w:szCs w:val="16"/>
              </w:rPr>
              <w:t>010</w:t>
            </w:r>
          </w:p>
        </w:tc>
        <w:tc>
          <w:tcPr>
            <w:tcW w:w="720"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r>
              <w:rPr>
                <w:sz w:val="16"/>
                <w:szCs w:val="16"/>
              </w:rPr>
              <w:t>ST</w:t>
            </w:r>
          </w:p>
        </w:tc>
        <w:tc>
          <w:tcPr>
            <w:tcW w:w="3240"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r>
              <w:rPr>
                <w:sz w:val="16"/>
                <w:szCs w:val="16"/>
              </w:rPr>
              <w:t>Transaction Set Header</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 </w:instrText>
            </w:r>
            <w:r>
              <w:rPr>
                <w:sz w:val="16"/>
                <w:szCs w:val="16"/>
              </w:rPr>
              <w:fldChar w:fldCharType="separate"/>
            </w:r>
            <w:r w:rsidR="00F7435E">
              <w:rPr>
                <w:noProof/>
                <w:sz w:val="16"/>
                <w:szCs w:val="16"/>
              </w:rPr>
              <w:t>8</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BCH</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Beginning Segment for Purchase Order Change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 </w:instrText>
            </w:r>
            <w:r>
              <w:rPr>
                <w:sz w:val="16"/>
                <w:szCs w:val="16"/>
              </w:rPr>
              <w:fldChar w:fldCharType="separate"/>
            </w:r>
            <w:r w:rsidR="00F7435E">
              <w:rPr>
                <w:noProof/>
                <w:sz w:val="16"/>
                <w:szCs w:val="16"/>
              </w:rPr>
              <w:t>13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CUR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Currency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 </w:instrText>
            </w:r>
            <w:r>
              <w:rPr>
                <w:sz w:val="16"/>
                <w:szCs w:val="16"/>
              </w:rPr>
              <w:fldChar w:fldCharType="separate"/>
            </w:r>
            <w:r w:rsidR="00F7435E">
              <w:rPr>
                <w:noProof/>
                <w:sz w:val="16"/>
                <w:szCs w:val="16"/>
              </w:rPr>
              <w:t>16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PER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Administrative Communications Contact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TAX</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Tax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 </w:instrText>
            </w:r>
            <w:r>
              <w:rPr>
                <w:sz w:val="16"/>
                <w:szCs w:val="16"/>
              </w:rPr>
              <w:fldChar w:fldCharType="separate"/>
            </w:r>
            <w:r w:rsidR="00F7435E">
              <w:rPr>
                <w:noProof/>
                <w:sz w:val="16"/>
                <w:szCs w:val="16"/>
              </w:rPr>
              <w:t>20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FOB</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F.O.B. Related Instructions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CTP</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Pricing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095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PAM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Period Amount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 </w:instrText>
            </w:r>
            <w:r>
              <w:rPr>
                <w:sz w:val="16"/>
                <w:szCs w:val="16"/>
              </w:rPr>
              <w:fldChar w:fldCharType="separate"/>
            </w:r>
            <w:r w:rsidR="00F7435E">
              <w:rPr>
                <w:noProof/>
                <w:sz w:val="16"/>
                <w:szCs w:val="16"/>
              </w:rPr>
              <w:t>23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CSH</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Sales Requirements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SAC</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25</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 </w:instrText>
            </w:r>
            <w:r>
              <w:rPr>
                <w:sz w:val="16"/>
                <w:szCs w:val="16"/>
              </w:rPr>
              <w:fldChar w:fldCharType="separate"/>
            </w:r>
            <w:r w:rsidR="00F7435E">
              <w:rPr>
                <w:noProof/>
                <w:sz w:val="16"/>
                <w:szCs w:val="16"/>
              </w:rPr>
              <w:t>25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SAC</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Promotion, Allowance, or Charge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125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CUR</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Currency</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 </w:instrText>
            </w:r>
            <w:r>
              <w:rPr>
                <w:sz w:val="16"/>
                <w:szCs w:val="16"/>
              </w:rPr>
              <w:fldChar w:fldCharType="separate"/>
            </w:r>
            <w:r w:rsidR="00F7435E">
              <w:rPr>
                <w:noProof/>
                <w:sz w:val="16"/>
                <w:szCs w:val="16"/>
              </w:rPr>
              <w:t>31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ITD</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Terms of Sale/Deferred Terms of Sale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DIS</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Discount Detail</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 </w:instrText>
            </w:r>
            <w:r>
              <w:rPr>
                <w:sz w:val="16"/>
                <w:szCs w:val="16"/>
              </w:rPr>
              <w:fldChar w:fldCharType="separate"/>
            </w:r>
            <w:r w:rsidR="00F7435E">
              <w:rPr>
                <w:noProof/>
                <w:sz w:val="16"/>
                <w:szCs w:val="16"/>
              </w:rPr>
              <w:t>33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145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INC</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Installment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lastRenderedPageBreak/>
              <w:fldChar w:fldCharType="begin"/>
            </w:r>
            <w:r>
              <w:rPr>
                <w:sz w:val="16"/>
                <w:szCs w:val="16"/>
              </w:rPr>
              <w:instrText xml:space="preserve">PAGEREF book10 </w:instrText>
            </w:r>
            <w:r>
              <w:rPr>
                <w:sz w:val="16"/>
                <w:szCs w:val="16"/>
              </w:rPr>
              <w:fldChar w:fldCharType="separate"/>
            </w:r>
            <w:r w:rsidR="00F7435E">
              <w:rPr>
                <w:noProof/>
                <w:sz w:val="16"/>
                <w:szCs w:val="16"/>
              </w:rPr>
              <w:t>35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book11 </w:instrText>
            </w:r>
            <w:r>
              <w:rPr>
                <w:sz w:val="16"/>
                <w:szCs w:val="16"/>
              </w:rPr>
              <w:fldChar w:fldCharType="separate"/>
            </w:r>
            <w:r w:rsidR="00F7435E">
              <w:rPr>
                <w:noProof/>
                <w:sz w:val="16"/>
                <w:szCs w:val="16"/>
              </w:rPr>
              <w:t>38</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LDT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Lead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LIN</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Item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r>
              <w:rPr>
                <w:sz w:val="16"/>
                <w:szCs w:val="16"/>
              </w:rPr>
              <w:t>n1</w:t>
            </w: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185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book12 </w:instrText>
            </w:r>
            <w:r>
              <w:rPr>
                <w:sz w:val="16"/>
                <w:szCs w:val="16"/>
              </w:rPr>
              <w:fldChar w:fldCharType="separate"/>
            </w:r>
            <w:r w:rsidR="00F7435E">
              <w:rPr>
                <w:noProof/>
                <w:sz w:val="16"/>
                <w:szCs w:val="16"/>
              </w:rPr>
              <w:t>40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PID</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Product/Item Description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book13 </w:instrText>
            </w:r>
            <w:r>
              <w:rPr>
                <w:sz w:val="16"/>
                <w:szCs w:val="16"/>
              </w:rPr>
              <w:fldChar w:fldCharType="separate"/>
            </w:r>
            <w:r w:rsidR="00F7435E">
              <w:rPr>
                <w:noProof/>
                <w:sz w:val="16"/>
                <w:szCs w:val="16"/>
              </w:rPr>
              <w:t>42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MEA</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Measurements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40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book14 </w:instrText>
            </w:r>
            <w:r>
              <w:rPr>
                <w:sz w:val="16"/>
                <w:szCs w:val="16"/>
              </w:rPr>
              <w:fldChar w:fldCharType="separate"/>
            </w:r>
            <w:r w:rsidR="00F7435E">
              <w:rPr>
                <w:noProof/>
                <w:sz w:val="16"/>
                <w:szCs w:val="16"/>
              </w:rPr>
              <w:t>47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PWK</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Paperwork</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book15 </w:instrText>
            </w:r>
            <w:r>
              <w:rPr>
                <w:sz w:val="16"/>
                <w:szCs w:val="16"/>
              </w:rPr>
              <w:fldChar w:fldCharType="separate"/>
            </w:r>
            <w:r w:rsidR="00F7435E">
              <w:rPr>
                <w:noProof/>
                <w:sz w:val="16"/>
                <w:szCs w:val="16"/>
              </w:rPr>
              <w:t>51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PKG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Marking, Packaging, Loading</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(Quantity and Weight)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book16 </w:instrText>
            </w:r>
            <w:r>
              <w:rPr>
                <w:sz w:val="16"/>
                <w:szCs w:val="16"/>
              </w:rPr>
              <w:fldChar w:fldCharType="separate"/>
            </w:r>
            <w:r w:rsidR="00F7435E">
              <w:rPr>
                <w:noProof/>
                <w:sz w:val="16"/>
                <w:szCs w:val="16"/>
              </w:rPr>
              <w:t>53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TD5</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(Routing Sequence/Transit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(Equipment)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book17 </w:instrText>
            </w:r>
            <w:r>
              <w:rPr>
                <w:sz w:val="16"/>
                <w:szCs w:val="16"/>
              </w:rPr>
              <w:fldChar w:fldCharType="separate"/>
            </w:r>
            <w:r w:rsidR="00F7435E">
              <w:rPr>
                <w:noProof/>
                <w:sz w:val="16"/>
                <w:szCs w:val="16"/>
              </w:rPr>
              <w:t>55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(Special Handling or Hazardous Materials or Both)</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267</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CTB</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Restrictions/Conditions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book18 </w:instrText>
            </w:r>
            <w:r>
              <w:rPr>
                <w:sz w:val="16"/>
                <w:szCs w:val="16"/>
              </w:rPr>
              <w:fldChar w:fldCharType="separate"/>
            </w:r>
            <w:r w:rsidR="00F7435E">
              <w:rPr>
                <w:noProof/>
                <w:sz w:val="16"/>
                <w:szCs w:val="16"/>
              </w:rPr>
              <w:t>56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MAN</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Marks and Numbers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book19 </w:instrText>
            </w:r>
            <w:r>
              <w:rPr>
                <w:sz w:val="16"/>
                <w:szCs w:val="16"/>
              </w:rPr>
              <w:fldChar w:fldCharType="separate"/>
            </w:r>
            <w:r w:rsidR="00F7435E">
              <w:rPr>
                <w:noProof/>
                <w:sz w:val="16"/>
                <w:szCs w:val="16"/>
              </w:rPr>
              <w:t>57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274</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G53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Maintenance Type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book20 </w:instrText>
            </w:r>
            <w:r>
              <w:rPr>
                <w:sz w:val="16"/>
                <w:szCs w:val="16"/>
              </w:rPr>
              <w:fldChar w:fldCharType="separate"/>
            </w:r>
            <w:r w:rsidR="00F7435E">
              <w:rPr>
                <w:noProof/>
                <w:sz w:val="16"/>
                <w:szCs w:val="16"/>
              </w:rPr>
              <w:t>59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TXI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Tax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book21 </w:instrText>
            </w:r>
            <w:r>
              <w:rPr>
                <w:sz w:val="16"/>
                <w:szCs w:val="16"/>
              </w:rPr>
              <w:fldChar w:fldCharType="separate"/>
            </w:r>
            <w:r w:rsidR="00F7435E">
              <w:rPr>
                <w:noProof/>
                <w:sz w:val="16"/>
                <w:szCs w:val="16"/>
              </w:rPr>
              <w:t>61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276</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PCT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Percent Amounts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AMT</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book22 </w:instrText>
            </w:r>
            <w:r>
              <w:rPr>
                <w:sz w:val="16"/>
                <w:szCs w:val="16"/>
              </w:rPr>
              <w:fldChar w:fldCharType="separate"/>
            </w:r>
            <w:r w:rsidR="00F7435E">
              <w:rPr>
                <w:noProof/>
                <w:sz w:val="16"/>
                <w:szCs w:val="16"/>
              </w:rPr>
              <w:t>62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277</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AMT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Monetary Amount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book23 </w:instrText>
            </w:r>
            <w:r>
              <w:rPr>
                <w:sz w:val="16"/>
                <w:szCs w:val="16"/>
              </w:rPr>
              <w:fldChar w:fldCharType="separate"/>
            </w:r>
            <w:r w:rsidR="00F7435E">
              <w:rPr>
                <w:noProof/>
                <w:sz w:val="16"/>
                <w:szCs w:val="16"/>
              </w:rPr>
              <w:t>65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279</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281</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PCT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Percent Amounts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FA1</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book24 </w:instrText>
            </w:r>
            <w:r>
              <w:rPr>
                <w:sz w:val="16"/>
                <w:szCs w:val="16"/>
              </w:rPr>
              <w:fldChar w:fldCharType="separate"/>
            </w:r>
            <w:r w:rsidR="00F7435E">
              <w:rPr>
                <w:noProof/>
                <w:sz w:val="16"/>
                <w:szCs w:val="16"/>
              </w:rPr>
              <w:t>66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FA1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Type of Financial Accounting Data</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book25 </w:instrText>
            </w:r>
            <w:r>
              <w:rPr>
                <w:sz w:val="16"/>
                <w:szCs w:val="16"/>
              </w:rPr>
              <w:fldChar w:fldCharType="separate"/>
            </w:r>
            <w:r w:rsidR="00F7435E">
              <w:rPr>
                <w:noProof/>
                <w:sz w:val="16"/>
                <w:szCs w:val="16"/>
              </w:rPr>
              <w:t>67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FA2</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Accounting Data</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N9</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1000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book26 </w:instrText>
            </w:r>
            <w:r>
              <w:rPr>
                <w:sz w:val="16"/>
                <w:szCs w:val="16"/>
              </w:rPr>
              <w:fldChar w:fldCharType="separate"/>
            </w:r>
            <w:r w:rsidR="00F7435E">
              <w:rPr>
                <w:noProof/>
                <w:sz w:val="16"/>
                <w:szCs w:val="16"/>
              </w:rPr>
              <w:t>70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N9</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book27 </w:instrText>
            </w:r>
            <w:r>
              <w:rPr>
                <w:sz w:val="16"/>
                <w:szCs w:val="16"/>
              </w:rPr>
              <w:fldChar w:fldCharType="separate"/>
            </w:r>
            <w:r w:rsidR="00F7435E">
              <w:rPr>
                <w:noProof/>
                <w:sz w:val="16"/>
                <w:szCs w:val="16"/>
              </w:rPr>
              <w:t>74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287</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book28 </w:instrText>
            </w:r>
            <w:r>
              <w:rPr>
                <w:sz w:val="16"/>
                <w:szCs w:val="16"/>
              </w:rPr>
              <w:fldChar w:fldCharType="separate"/>
            </w:r>
            <w:r w:rsidR="00F7435E">
              <w:rPr>
                <w:noProof/>
                <w:sz w:val="16"/>
                <w:szCs w:val="16"/>
              </w:rPr>
              <w:t>75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1000</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N1</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200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book29 </w:instrText>
            </w:r>
            <w:r>
              <w:rPr>
                <w:sz w:val="16"/>
                <w:szCs w:val="16"/>
              </w:rPr>
              <w:fldChar w:fldCharType="separate"/>
            </w:r>
            <w:r w:rsidR="00F7435E">
              <w:rPr>
                <w:noProof/>
                <w:sz w:val="16"/>
                <w:szCs w:val="16"/>
              </w:rPr>
              <w:t>77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Name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book30 </w:instrText>
            </w:r>
            <w:r>
              <w:rPr>
                <w:sz w:val="16"/>
                <w:szCs w:val="16"/>
              </w:rPr>
              <w:fldChar w:fldCharType="separate"/>
            </w:r>
            <w:r w:rsidR="00F7435E">
              <w:rPr>
                <w:noProof/>
                <w:sz w:val="16"/>
                <w:szCs w:val="16"/>
              </w:rPr>
              <w:t>82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Additional Name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book31 </w:instrText>
            </w:r>
            <w:r>
              <w:rPr>
                <w:sz w:val="16"/>
                <w:szCs w:val="16"/>
              </w:rPr>
              <w:fldChar w:fldCharType="separate"/>
            </w:r>
            <w:r w:rsidR="00F7435E">
              <w:rPr>
                <w:noProof/>
                <w:sz w:val="16"/>
                <w:szCs w:val="16"/>
              </w:rPr>
              <w:t>83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Address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book32 </w:instrText>
            </w:r>
            <w:r>
              <w:rPr>
                <w:sz w:val="16"/>
                <w:szCs w:val="16"/>
              </w:rPr>
              <w:fldChar w:fldCharType="separate"/>
            </w:r>
            <w:r w:rsidR="00F7435E">
              <w:rPr>
                <w:noProof/>
                <w:sz w:val="16"/>
                <w:szCs w:val="16"/>
              </w:rPr>
              <w:t>84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Geographic Location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NX2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Location ID Component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book33 </w:instrText>
            </w:r>
            <w:r>
              <w:rPr>
                <w:sz w:val="16"/>
                <w:szCs w:val="16"/>
              </w:rPr>
              <w:fldChar w:fldCharType="separate"/>
            </w:r>
            <w:r w:rsidR="00F7435E">
              <w:rPr>
                <w:noProof/>
                <w:sz w:val="16"/>
                <w:szCs w:val="16"/>
              </w:rPr>
              <w:t>86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book34 </w:instrText>
            </w:r>
            <w:r>
              <w:rPr>
                <w:sz w:val="16"/>
                <w:szCs w:val="16"/>
              </w:rPr>
              <w:fldChar w:fldCharType="separate"/>
            </w:r>
            <w:r w:rsidR="00F7435E">
              <w:rPr>
                <w:noProof/>
                <w:sz w:val="16"/>
                <w:szCs w:val="16"/>
              </w:rPr>
              <w:t>88</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PER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Administrative Communications Contact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355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FOB</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F.O.B. Related Instructions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(Quantity and Weight)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TD5</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(Routing Sequence/Transit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(Equipment)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(Special Handling or Hazardous Materials or Both)</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PKG</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Marking, Packaging, Loading</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200</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LM</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book35 </w:instrText>
            </w:r>
            <w:r>
              <w:rPr>
                <w:sz w:val="16"/>
                <w:szCs w:val="16"/>
              </w:rPr>
              <w:fldChar w:fldCharType="separate"/>
            </w:r>
            <w:r w:rsidR="00F7435E">
              <w:rPr>
                <w:noProof/>
                <w:sz w:val="16"/>
                <w:szCs w:val="16"/>
              </w:rPr>
              <w:t>91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Code Source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book36 </w:instrText>
            </w:r>
            <w:r>
              <w:rPr>
                <w:sz w:val="16"/>
                <w:szCs w:val="16"/>
              </w:rPr>
              <w:fldChar w:fldCharType="separate"/>
            </w:r>
            <w:r w:rsidR="00F7435E">
              <w:rPr>
                <w:noProof/>
                <w:sz w:val="16"/>
                <w:szCs w:val="16"/>
              </w:rPr>
              <w:t>92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LQ</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Industry Code</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SPI</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book37 </w:instrText>
            </w:r>
            <w:r>
              <w:rPr>
                <w:sz w:val="16"/>
                <w:szCs w:val="16"/>
              </w:rPr>
              <w:fldChar w:fldCharType="separate"/>
            </w:r>
            <w:r w:rsidR="00F7435E">
              <w:rPr>
                <w:noProof/>
                <w:sz w:val="16"/>
                <w:szCs w:val="16"/>
              </w:rPr>
              <w:t>93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SPI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Specification Identifier</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book38 </w:instrText>
            </w:r>
            <w:r>
              <w:rPr>
                <w:sz w:val="16"/>
                <w:szCs w:val="16"/>
              </w:rPr>
              <w:fldChar w:fldCharType="separate"/>
            </w:r>
            <w:r w:rsidR="00F7435E">
              <w:rPr>
                <w:noProof/>
                <w:sz w:val="16"/>
                <w:szCs w:val="16"/>
              </w:rPr>
              <w:t>95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book39 </w:instrText>
            </w:r>
            <w:r>
              <w:rPr>
                <w:sz w:val="16"/>
                <w:szCs w:val="16"/>
              </w:rPr>
              <w:fldChar w:fldCharType="separate"/>
            </w:r>
            <w:r w:rsidR="00F7435E">
              <w:rPr>
                <w:noProof/>
                <w:sz w:val="16"/>
                <w:szCs w:val="16"/>
              </w:rPr>
              <w:t>96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book40 </w:instrText>
            </w:r>
            <w:r>
              <w:rPr>
                <w:sz w:val="16"/>
                <w:szCs w:val="16"/>
              </w:rPr>
              <w:fldChar w:fldCharType="separate"/>
            </w:r>
            <w:r w:rsidR="00F7435E">
              <w:rPr>
                <w:noProof/>
                <w:sz w:val="16"/>
                <w:szCs w:val="16"/>
              </w:rPr>
              <w:t>97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N1</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20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book41 </w:instrText>
            </w:r>
            <w:r>
              <w:rPr>
                <w:sz w:val="16"/>
                <w:szCs w:val="16"/>
              </w:rPr>
              <w:fldChar w:fldCharType="separate"/>
            </w:r>
            <w:r w:rsidR="00F7435E">
              <w:rPr>
                <w:noProof/>
                <w:sz w:val="16"/>
                <w:szCs w:val="16"/>
              </w:rPr>
              <w:t>98</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Name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book42 </w:instrText>
            </w:r>
            <w:r>
              <w:rPr>
                <w:sz w:val="16"/>
                <w:szCs w:val="16"/>
              </w:rPr>
              <w:fldChar w:fldCharType="separate"/>
            </w:r>
            <w:r w:rsidR="00F7435E">
              <w:rPr>
                <w:noProof/>
                <w:sz w:val="16"/>
                <w:szCs w:val="16"/>
              </w:rPr>
              <w:t>100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Additional Name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book43 </w:instrText>
            </w:r>
            <w:r>
              <w:rPr>
                <w:sz w:val="16"/>
                <w:szCs w:val="16"/>
              </w:rPr>
              <w:fldChar w:fldCharType="separate"/>
            </w:r>
            <w:r w:rsidR="00F7435E">
              <w:rPr>
                <w:noProof/>
                <w:sz w:val="16"/>
                <w:szCs w:val="16"/>
              </w:rPr>
              <w:t>101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Address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book44 </w:instrText>
            </w:r>
            <w:r>
              <w:rPr>
                <w:sz w:val="16"/>
                <w:szCs w:val="16"/>
              </w:rPr>
              <w:fldChar w:fldCharType="separate"/>
            </w:r>
            <w:r w:rsidR="00F7435E">
              <w:rPr>
                <w:noProof/>
                <w:sz w:val="16"/>
                <w:szCs w:val="16"/>
              </w:rPr>
              <w:t>102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Geographic Location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book45 </w:instrText>
            </w:r>
            <w:r>
              <w:rPr>
                <w:sz w:val="16"/>
                <w:szCs w:val="16"/>
              </w:rPr>
              <w:fldChar w:fldCharType="separate"/>
            </w:r>
            <w:r w:rsidR="00F7435E">
              <w:rPr>
                <w:noProof/>
                <w:sz w:val="16"/>
                <w:szCs w:val="16"/>
              </w:rPr>
              <w:t>103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G61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Contact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book46 </w:instrText>
            </w:r>
            <w:r>
              <w:rPr>
                <w:sz w:val="16"/>
                <w:szCs w:val="16"/>
              </w:rPr>
              <w:fldChar w:fldCharType="separate"/>
            </w:r>
            <w:r w:rsidR="00F7435E">
              <w:rPr>
                <w:noProof/>
                <w:sz w:val="16"/>
                <w:szCs w:val="16"/>
              </w:rPr>
              <w:t>104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50</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CB1</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book47 </w:instrText>
            </w:r>
            <w:r>
              <w:rPr>
                <w:sz w:val="16"/>
                <w:szCs w:val="16"/>
              </w:rPr>
              <w:fldChar w:fldCharType="separate"/>
            </w:r>
            <w:r w:rsidR="00F7435E">
              <w:rPr>
                <w:noProof/>
                <w:sz w:val="16"/>
                <w:szCs w:val="16"/>
              </w:rPr>
              <w:t>105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CB1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Contract and Cost Accounting Standards Data</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book48 </w:instrText>
            </w:r>
            <w:r>
              <w:rPr>
                <w:sz w:val="16"/>
                <w:szCs w:val="16"/>
              </w:rPr>
              <w:fldChar w:fldCharType="separate"/>
            </w:r>
            <w:r w:rsidR="00F7435E">
              <w:rPr>
                <w:noProof/>
                <w:sz w:val="16"/>
                <w:szCs w:val="16"/>
              </w:rPr>
              <w:t>108</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book49 </w:instrText>
            </w:r>
            <w:r>
              <w:rPr>
                <w:sz w:val="16"/>
                <w:szCs w:val="16"/>
              </w:rPr>
              <w:fldChar w:fldCharType="separate"/>
            </w:r>
            <w:r w:rsidR="00F7435E">
              <w:rPr>
                <w:noProof/>
                <w:sz w:val="16"/>
                <w:szCs w:val="16"/>
              </w:rPr>
              <w:t>110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book50 </w:instrText>
            </w:r>
            <w:r>
              <w:rPr>
                <w:sz w:val="16"/>
                <w:szCs w:val="16"/>
              </w:rPr>
              <w:fldChar w:fldCharType="separate"/>
            </w:r>
            <w:r w:rsidR="00F7435E">
              <w:rPr>
                <w:noProof/>
                <w:sz w:val="16"/>
                <w:szCs w:val="16"/>
              </w:rPr>
              <w:t>111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LDT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Lead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book51 </w:instrText>
            </w:r>
            <w:r>
              <w:rPr>
                <w:sz w:val="16"/>
                <w:szCs w:val="16"/>
              </w:rPr>
              <w:fldChar w:fldCharType="separate"/>
            </w:r>
            <w:r w:rsidR="00F7435E">
              <w:rPr>
                <w:noProof/>
                <w:sz w:val="16"/>
                <w:szCs w:val="16"/>
              </w:rPr>
              <w:t>112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50</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ADV</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ADV</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Advertising Demographic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MTX</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Text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bl>
    <w:p w:rsidR="002A5F28" w:rsidRDefault="002A5F28">
      <w:pPr>
        <w:autoSpaceDE w:val="0"/>
        <w:autoSpaceDN w:val="0"/>
        <w:adjustRightInd w:val="0"/>
        <w:rPr>
          <w:sz w:val="16"/>
          <w:szCs w:val="16"/>
        </w:rPr>
      </w:pPr>
    </w:p>
    <w:p w:rsidR="002A5F28" w:rsidRDefault="002A5F28">
      <w:pPr>
        <w:autoSpaceDE w:val="0"/>
        <w:autoSpaceDN w:val="0"/>
        <w:adjustRightInd w:val="0"/>
        <w:rPr>
          <w:b/>
          <w:bCs/>
        </w:rPr>
      </w:pPr>
      <w:r>
        <w:rPr>
          <w:b/>
          <w:bCs/>
        </w:rPr>
        <w:t>Detail:</w:t>
      </w:r>
    </w:p>
    <w:p w:rsidR="002A5F28" w:rsidRDefault="002A5F28">
      <w:pPr>
        <w:autoSpaceDE w:val="0"/>
        <w:autoSpaceDN w:val="0"/>
        <w:adjustRightInd w:val="0"/>
        <w:rPr>
          <w:b/>
          <w:bCs/>
          <w:sz w:val="16"/>
          <w:szCs w:val="16"/>
        </w:rPr>
      </w:pPr>
    </w:p>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rPr>
          <w:b/>
          <w:bCs/>
          <w:sz w:val="16"/>
          <w:szCs w:val="16"/>
        </w:rPr>
      </w:pPr>
      <w:r>
        <w:rPr>
          <w:b/>
          <w:bCs/>
          <w:sz w:val="16"/>
          <w:szCs w:val="16"/>
        </w:rPr>
        <w:t>Page</w:t>
      </w:r>
      <w:r>
        <w:rPr>
          <w:b/>
          <w:bCs/>
          <w:sz w:val="16"/>
          <w:szCs w:val="16"/>
        </w:rPr>
        <w:tab/>
        <w:t>Pos.</w:t>
      </w:r>
      <w:r>
        <w:rPr>
          <w:b/>
          <w:bCs/>
          <w:sz w:val="16"/>
          <w:szCs w:val="16"/>
        </w:rPr>
        <w:tab/>
        <w:t>Seg.</w:t>
      </w:r>
      <w:r>
        <w:rPr>
          <w:b/>
          <w:bCs/>
          <w:sz w:val="16"/>
          <w:szCs w:val="16"/>
        </w:rPr>
        <w:tab/>
      </w:r>
      <w:r>
        <w:rPr>
          <w:b/>
          <w:bCs/>
          <w:sz w:val="16"/>
          <w:szCs w:val="16"/>
        </w:rPr>
        <w:tab/>
        <w:t>Req.</w:t>
      </w:r>
      <w:r>
        <w:rPr>
          <w:b/>
          <w:bCs/>
          <w:sz w:val="16"/>
          <w:szCs w:val="16"/>
        </w:rPr>
        <w:tab/>
      </w:r>
      <w:r>
        <w:rPr>
          <w:b/>
          <w:bCs/>
          <w:sz w:val="16"/>
          <w:szCs w:val="16"/>
        </w:rPr>
        <w:tab/>
        <w:t>Loop</w:t>
      </w:r>
      <w:r>
        <w:rPr>
          <w:b/>
          <w:bCs/>
          <w:sz w:val="16"/>
          <w:szCs w:val="16"/>
        </w:rPr>
        <w:tab/>
        <w:t>Notes and</w:t>
      </w:r>
    </w:p>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rPr>
          <w:sz w:val="16"/>
          <w:szCs w:val="16"/>
        </w:rPr>
      </w:pPr>
      <w:r>
        <w:rPr>
          <w:b/>
          <w:bCs/>
          <w:sz w:val="16"/>
          <w:szCs w:val="16"/>
          <w:u w:val="words"/>
        </w:rPr>
        <w:t>No.</w:t>
      </w:r>
      <w:r>
        <w:rPr>
          <w:b/>
          <w:bCs/>
          <w:sz w:val="16"/>
          <w:szCs w:val="16"/>
          <w:u w:val="words"/>
        </w:rPr>
        <w:tab/>
        <w:t>No.</w:t>
      </w:r>
      <w:r>
        <w:rPr>
          <w:b/>
          <w:bCs/>
          <w:sz w:val="16"/>
          <w:szCs w:val="16"/>
          <w:u w:val="words"/>
        </w:rPr>
        <w:tab/>
        <w:t>ID</w:t>
      </w:r>
      <w:r>
        <w:rPr>
          <w:b/>
          <w:bCs/>
          <w:sz w:val="16"/>
          <w:szCs w:val="16"/>
          <w:u w:val="words"/>
        </w:rPr>
        <w:tab/>
        <w:t>Name</w:t>
      </w:r>
      <w:r>
        <w:rPr>
          <w:b/>
          <w:bCs/>
          <w:sz w:val="16"/>
          <w:szCs w:val="16"/>
          <w:u w:val="words"/>
        </w:rPr>
        <w:tab/>
        <w:t>Des.</w:t>
      </w:r>
      <w:r>
        <w:rPr>
          <w:b/>
          <w:bCs/>
          <w:sz w:val="16"/>
          <w:szCs w:val="16"/>
          <w:u w:val="words"/>
        </w:rPr>
        <w:tab/>
        <w:t>Max.Use</w:t>
      </w:r>
      <w:r>
        <w:rPr>
          <w:b/>
          <w:bCs/>
          <w:sz w:val="16"/>
          <w:szCs w:val="16"/>
          <w:u w:val="words"/>
        </w:rPr>
        <w:tab/>
        <w:t>Repeat</w:t>
      </w:r>
      <w:r>
        <w:rPr>
          <w:b/>
          <w:bCs/>
          <w:sz w:val="16"/>
          <w:szCs w:val="16"/>
          <w:u w:val="words"/>
        </w:rPr>
        <w:tab/>
        <w:t>Comments</w:t>
      </w:r>
      <w:r>
        <w:rPr>
          <w:b/>
          <w:bCs/>
          <w:sz w:val="16"/>
          <w:szCs w:val="16"/>
          <w:u w:val="words"/>
        </w:rPr>
        <w:tab/>
      </w:r>
    </w:p>
    <w:tbl>
      <w:tblPr>
        <w:tblW w:w="0" w:type="auto"/>
        <w:tblLayout w:type="fixed"/>
        <w:tblCellMar>
          <w:left w:w="0" w:type="dxa"/>
          <w:right w:w="0" w:type="dxa"/>
        </w:tblCellMar>
        <w:tblLook w:val="0000"/>
      </w:tblPr>
      <w:tblGrid>
        <w:gridCol w:w="864"/>
        <w:gridCol w:w="576"/>
        <w:gridCol w:w="720"/>
        <w:gridCol w:w="3240"/>
        <w:gridCol w:w="576"/>
        <w:gridCol w:w="1007"/>
        <w:gridCol w:w="1007"/>
        <w:gridCol w:w="864"/>
        <w:gridCol w:w="108"/>
        <w:gridCol w:w="108"/>
        <w:gridCol w:w="108"/>
        <w:gridCol w:w="108"/>
        <w:gridCol w:w="108"/>
        <w:gridCol w:w="108"/>
      </w:tblGrid>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576"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720"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r>
              <w:rPr>
                <w:sz w:val="16"/>
                <w:szCs w:val="16"/>
              </w:rPr>
              <w:t>LOOP ID - POC</w:t>
            </w:r>
          </w:p>
        </w:tc>
        <w:tc>
          <w:tcPr>
            <w:tcW w:w="576" w:type="dxa"/>
            <w:tcBorders>
              <w:top w:val="single" w:sz="6" w:space="0" w:color="auto"/>
              <w:left w:val="nil"/>
              <w:bottom w:val="nil"/>
              <w:right w:val="nil"/>
            </w:tcBorders>
            <w:shd w:val="pct20" w:color="auto" w:fill="auto"/>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book52 </w:instrText>
            </w:r>
            <w:r>
              <w:rPr>
                <w:sz w:val="16"/>
                <w:szCs w:val="16"/>
              </w:rPr>
              <w:fldChar w:fldCharType="separate"/>
            </w:r>
            <w:r w:rsidR="00F7435E">
              <w:rPr>
                <w:noProof/>
                <w:sz w:val="16"/>
                <w:szCs w:val="16"/>
              </w:rPr>
              <w:t>113</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POC</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Line Item Change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book53 </w:instrText>
            </w:r>
            <w:r>
              <w:rPr>
                <w:sz w:val="16"/>
                <w:szCs w:val="16"/>
              </w:rPr>
              <w:fldChar w:fldCharType="separate"/>
            </w:r>
            <w:r w:rsidR="00F7435E">
              <w:rPr>
                <w:noProof/>
                <w:sz w:val="16"/>
                <w:szCs w:val="16"/>
              </w:rPr>
              <w:t>119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015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LIN</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Item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018</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book54 </w:instrText>
            </w:r>
            <w:r>
              <w:rPr>
                <w:sz w:val="16"/>
                <w:szCs w:val="16"/>
              </w:rPr>
              <w:fldChar w:fldCharType="separate"/>
            </w:r>
            <w:r w:rsidR="00F7435E">
              <w:rPr>
                <w:noProof/>
                <w:sz w:val="16"/>
                <w:szCs w:val="16"/>
              </w:rPr>
              <w:t>124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CUR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Currency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book55 </w:instrText>
            </w:r>
            <w:r>
              <w:rPr>
                <w:sz w:val="16"/>
                <w:szCs w:val="16"/>
              </w:rPr>
              <w:fldChar w:fldCharType="separate"/>
            </w:r>
            <w:r w:rsidR="00F7435E">
              <w:rPr>
                <w:noProof/>
                <w:sz w:val="16"/>
                <w:szCs w:val="16"/>
              </w:rPr>
              <w:t>127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025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CN1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Contract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book56 </w:instrText>
            </w:r>
            <w:r>
              <w:rPr>
                <w:sz w:val="16"/>
                <w:szCs w:val="16"/>
              </w:rPr>
              <w:fldChar w:fldCharType="separate"/>
            </w:r>
            <w:r w:rsidR="00F7435E">
              <w:rPr>
                <w:noProof/>
                <w:sz w:val="16"/>
                <w:szCs w:val="16"/>
              </w:rPr>
              <w:t>129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PO3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Additional Item Detail</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book57 </w:instrText>
            </w:r>
            <w:r>
              <w:rPr>
                <w:sz w:val="16"/>
                <w:szCs w:val="16"/>
              </w:rPr>
              <w:fldChar w:fldCharType="separate"/>
            </w:r>
            <w:r w:rsidR="00F7435E">
              <w:rPr>
                <w:noProof/>
                <w:sz w:val="16"/>
                <w:szCs w:val="16"/>
              </w:rPr>
              <w:t>130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CTP</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Pricing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041</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PAM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Period Amount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book58 </w:instrText>
            </w:r>
            <w:r>
              <w:rPr>
                <w:sz w:val="16"/>
                <w:szCs w:val="16"/>
              </w:rPr>
              <w:fldChar w:fldCharType="separate"/>
            </w:r>
            <w:r w:rsidR="00F7435E">
              <w:rPr>
                <w:noProof/>
                <w:sz w:val="16"/>
                <w:szCs w:val="16"/>
              </w:rPr>
              <w:t>134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049</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MEA</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Measurements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40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PID</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1000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book59 </w:instrText>
            </w:r>
            <w:r>
              <w:rPr>
                <w:sz w:val="16"/>
                <w:szCs w:val="16"/>
              </w:rPr>
              <w:fldChar w:fldCharType="separate"/>
            </w:r>
            <w:r w:rsidR="00F7435E">
              <w:rPr>
                <w:noProof/>
                <w:sz w:val="16"/>
                <w:szCs w:val="16"/>
              </w:rPr>
              <w:t>139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PID</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Product/Item Description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MEA</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Measurements</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book60 </w:instrText>
            </w:r>
            <w:r>
              <w:rPr>
                <w:sz w:val="16"/>
                <w:szCs w:val="16"/>
              </w:rPr>
              <w:fldChar w:fldCharType="separate"/>
            </w:r>
            <w:r w:rsidR="00F7435E">
              <w:rPr>
                <w:noProof/>
                <w:sz w:val="16"/>
                <w:szCs w:val="16"/>
              </w:rPr>
              <w:t>141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PWK</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Paperwork</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book61 </w:instrText>
            </w:r>
            <w:r>
              <w:rPr>
                <w:sz w:val="16"/>
                <w:szCs w:val="16"/>
              </w:rPr>
              <w:fldChar w:fldCharType="separate"/>
            </w:r>
            <w:r w:rsidR="00F7435E">
              <w:rPr>
                <w:noProof/>
                <w:sz w:val="16"/>
                <w:szCs w:val="16"/>
              </w:rPr>
              <w:t>145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PKG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Marking, Packaging, Loading</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book62 </w:instrText>
            </w:r>
            <w:r>
              <w:rPr>
                <w:sz w:val="16"/>
                <w:szCs w:val="16"/>
              </w:rPr>
              <w:fldChar w:fldCharType="separate"/>
            </w:r>
            <w:r w:rsidR="00F7435E">
              <w:rPr>
                <w:noProof/>
                <w:sz w:val="16"/>
                <w:szCs w:val="16"/>
              </w:rPr>
              <w:t>147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PO4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Item Physical Details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book63 </w:instrText>
            </w:r>
            <w:r>
              <w:rPr>
                <w:sz w:val="16"/>
                <w:szCs w:val="16"/>
              </w:rPr>
              <w:fldChar w:fldCharType="separate"/>
            </w:r>
            <w:r w:rsidR="00F7435E">
              <w:rPr>
                <w:noProof/>
                <w:sz w:val="16"/>
                <w:szCs w:val="16"/>
              </w:rPr>
              <w:t>150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book64 </w:instrText>
            </w:r>
            <w:r>
              <w:rPr>
                <w:sz w:val="16"/>
                <w:szCs w:val="16"/>
              </w:rPr>
              <w:fldChar w:fldCharType="separate"/>
            </w:r>
            <w:r w:rsidR="00F7435E">
              <w:rPr>
                <w:noProof/>
                <w:sz w:val="16"/>
                <w:szCs w:val="16"/>
              </w:rPr>
              <w:t>154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PER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Administrative Communications Contact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SAC</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25</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book65 </w:instrText>
            </w:r>
            <w:r>
              <w:rPr>
                <w:sz w:val="16"/>
                <w:szCs w:val="16"/>
              </w:rPr>
              <w:fldChar w:fldCharType="separate"/>
            </w:r>
            <w:r w:rsidR="00F7435E">
              <w:rPr>
                <w:noProof/>
                <w:sz w:val="16"/>
                <w:szCs w:val="16"/>
              </w:rPr>
              <w:t>156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SAC</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Promotion, Allowance, or Charge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135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CUR</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Currency</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lastRenderedPageBreak/>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IT8</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Conditions of Sale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book66 </w:instrText>
            </w:r>
            <w:r>
              <w:rPr>
                <w:sz w:val="16"/>
                <w:szCs w:val="16"/>
              </w:rPr>
              <w:fldChar w:fldCharType="separate"/>
            </w:r>
            <w:r w:rsidR="00F7435E">
              <w:rPr>
                <w:noProof/>
                <w:sz w:val="16"/>
                <w:szCs w:val="16"/>
              </w:rPr>
              <w:t>162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142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CSH</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Sales Requirements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ITD</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Terms of Sale/Deferred Terms of Sale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DIS</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Discount Detail</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book67 </w:instrText>
            </w:r>
            <w:r>
              <w:rPr>
                <w:sz w:val="16"/>
                <w:szCs w:val="16"/>
              </w:rPr>
              <w:fldChar w:fldCharType="separate"/>
            </w:r>
            <w:r w:rsidR="00F7435E">
              <w:rPr>
                <w:noProof/>
                <w:sz w:val="16"/>
                <w:szCs w:val="16"/>
              </w:rPr>
              <w:t>164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165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INC</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Installment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TAX</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Tax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book68 </w:instrText>
            </w:r>
            <w:r>
              <w:rPr>
                <w:sz w:val="16"/>
                <w:szCs w:val="16"/>
              </w:rPr>
              <w:fldChar w:fldCharType="separate"/>
            </w:r>
            <w:r w:rsidR="00F7435E">
              <w:rPr>
                <w:noProof/>
                <w:sz w:val="16"/>
                <w:szCs w:val="16"/>
              </w:rPr>
              <w:t>166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FOB</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F.O.B. Related Instructions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190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SDQ</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Destination Quantity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500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book69 </w:instrText>
            </w:r>
            <w:r>
              <w:rPr>
                <w:sz w:val="16"/>
                <w:szCs w:val="16"/>
              </w:rPr>
              <w:fldChar w:fldCharType="separate"/>
            </w:r>
            <w:r w:rsidR="00F7435E">
              <w:rPr>
                <w:noProof/>
                <w:sz w:val="16"/>
                <w:szCs w:val="16"/>
              </w:rPr>
              <w:t>169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(Quantity and Weight)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book70 </w:instrText>
            </w:r>
            <w:r>
              <w:rPr>
                <w:sz w:val="16"/>
                <w:szCs w:val="16"/>
              </w:rPr>
              <w:fldChar w:fldCharType="separate"/>
            </w:r>
            <w:r w:rsidR="00F7435E">
              <w:rPr>
                <w:noProof/>
                <w:sz w:val="16"/>
                <w:szCs w:val="16"/>
              </w:rPr>
              <w:t>172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TD5</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(Routing Sequence/Transit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(Equipment)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book71 </w:instrText>
            </w:r>
            <w:r>
              <w:rPr>
                <w:sz w:val="16"/>
                <w:szCs w:val="16"/>
              </w:rPr>
              <w:fldChar w:fldCharType="separate"/>
            </w:r>
            <w:r w:rsidR="00F7435E">
              <w:rPr>
                <w:noProof/>
                <w:sz w:val="16"/>
                <w:szCs w:val="16"/>
              </w:rPr>
              <w:t>174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(Special Handling or Hazardous Materials or Both)</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book72 </w:instrText>
            </w:r>
            <w:r>
              <w:rPr>
                <w:sz w:val="16"/>
                <w:szCs w:val="16"/>
              </w:rPr>
              <w:fldChar w:fldCharType="separate"/>
            </w:r>
            <w:r w:rsidR="00F7435E">
              <w:rPr>
                <w:noProof/>
                <w:sz w:val="16"/>
                <w:szCs w:val="16"/>
              </w:rPr>
              <w:t>175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MAN</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Marks and Numbers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book73 </w:instrText>
            </w:r>
            <w:r>
              <w:rPr>
                <w:sz w:val="16"/>
                <w:szCs w:val="16"/>
              </w:rPr>
              <w:fldChar w:fldCharType="separate"/>
            </w:r>
            <w:r w:rsidR="00F7435E">
              <w:rPr>
                <w:noProof/>
                <w:sz w:val="16"/>
                <w:szCs w:val="16"/>
              </w:rPr>
              <w:t>176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276</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PCT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Percent Amounts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TC2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Commodity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286</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CTB</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Restrictions/Conditions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book74 </w:instrText>
            </w:r>
            <w:r>
              <w:rPr>
                <w:sz w:val="16"/>
                <w:szCs w:val="16"/>
              </w:rPr>
              <w:fldChar w:fldCharType="separate"/>
            </w:r>
            <w:r w:rsidR="00F7435E">
              <w:rPr>
                <w:noProof/>
                <w:sz w:val="16"/>
                <w:szCs w:val="16"/>
              </w:rPr>
              <w:t>177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TXI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Tax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book75 </w:instrText>
            </w:r>
            <w:r>
              <w:rPr>
                <w:sz w:val="16"/>
                <w:szCs w:val="16"/>
              </w:rPr>
              <w:fldChar w:fldCharType="separate"/>
            </w:r>
            <w:r w:rsidR="00F7435E">
              <w:rPr>
                <w:noProof/>
                <w:sz w:val="16"/>
                <w:szCs w:val="16"/>
              </w:rPr>
              <w:t>179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291</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SPI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Specification Identifier</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book76 </w:instrText>
            </w:r>
            <w:r>
              <w:rPr>
                <w:sz w:val="16"/>
                <w:szCs w:val="16"/>
              </w:rPr>
              <w:fldChar w:fldCharType="separate"/>
            </w:r>
            <w:r w:rsidR="00F7435E">
              <w:rPr>
                <w:noProof/>
                <w:sz w:val="16"/>
                <w:szCs w:val="16"/>
              </w:rPr>
              <w:t>181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QTY</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QTY</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Quantity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294</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SCH</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200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book77 </w:instrText>
            </w:r>
            <w:r>
              <w:rPr>
                <w:sz w:val="16"/>
                <w:szCs w:val="16"/>
              </w:rPr>
              <w:fldChar w:fldCharType="separate"/>
            </w:r>
            <w:r w:rsidR="00F7435E">
              <w:rPr>
                <w:noProof/>
                <w:sz w:val="16"/>
                <w:szCs w:val="16"/>
              </w:rPr>
              <w:t>182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295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SCH</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Line Item Schedule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(Quantity and Weight)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305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TD5</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(Routing Sequence/Transit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(Equipment)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315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TD4</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Carrier Details (Special Handling, or Hazardous Materials, or Both)</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N9</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1000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book78 </w:instrText>
            </w:r>
            <w:r>
              <w:rPr>
                <w:sz w:val="16"/>
                <w:szCs w:val="16"/>
              </w:rPr>
              <w:fldChar w:fldCharType="separate"/>
            </w:r>
            <w:r w:rsidR="00F7435E">
              <w:rPr>
                <w:noProof/>
                <w:sz w:val="16"/>
                <w:szCs w:val="16"/>
              </w:rPr>
              <w:t>185</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N9</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325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book79 </w:instrText>
            </w:r>
            <w:r>
              <w:rPr>
                <w:sz w:val="16"/>
                <w:szCs w:val="16"/>
              </w:rPr>
              <w:fldChar w:fldCharType="separate"/>
            </w:r>
            <w:r w:rsidR="00F7435E">
              <w:rPr>
                <w:noProof/>
                <w:sz w:val="16"/>
                <w:szCs w:val="16"/>
              </w:rPr>
              <w:t>189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1000</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book80 </w:instrText>
            </w:r>
            <w:r>
              <w:rPr>
                <w:sz w:val="16"/>
                <w:szCs w:val="16"/>
              </w:rPr>
              <w:fldChar w:fldCharType="separate"/>
            </w:r>
            <w:r w:rsidR="00F7435E">
              <w:rPr>
                <w:noProof/>
                <w:sz w:val="16"/>
                <w:szCs w:val="16"/>
              </w:rPr>
              <w:t>191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331</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LS</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Loop Header</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LDT</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book81 </w:instrText>
            </w:r>
            <w:r>
              <w:rPr>
                <w:sz w:val="16"/>
                <w:szCs w:val="16"/>
              </w:rPr>
              <w:fldChar w:fldCharType="separate"/>
            </w:r>
            <w:r w:rsidR="00F7435E">
              <w:rPr>
                <w:noProof/>
                <w:sz w:val="16"/>
                <w:szCs w:val="16"/>
              </w:rPr>
              <w:t>192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LDT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Lead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book82 </w:instrText>
            </w:r>
            <w:r>
              <w:rPr>
                <w:sz w:val="16"/>
                <w:szCs w:val="16"/>
              </w:rPr>
              <w:fldChar w:fldCharType="separate"/>
            </w:r>
            <w:r w:rsidR="00F7435E">
              <w:rPr>
                <w:noProof/>
                <w:sz w:val="16"/>
                <w:szCs w:val="16"/>
              </w:rPr>
              <w:t>194</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QTY</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Quantity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book83 </w:instrText>
            </w:r>
            <w:r>
              <w:rPr>
                <w:sz w:val="16"/>
                <w:szCs w:val="16"/>
              </w:rPr>
              <w:fldChar w:fldCharType="separate"/>
            </w:r>
            <w:r w:rsidR="00F7435E">
              <w:rPr>
                <w:noProof/>
                <w:sz w:val="16"/>
                <w:szCs w:val="16"/>
              </w:rPr>
              <w:t>196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334</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book84 </w:instrText>
            </w:r>
            <w:r>
              <w:rPr>
                <w:sz w:val="16"/>
                <w:szCs w:val="16"/>
              </w:rPr>
              <w:fldChar w:fldCharType="separate"/>
            </w:r>
            <w:r w:rsidR="00F7435E">
              <w:rPr>
                <w:noProof/>
                <w:sz w:val="16"/>
                <w:szCs w:val="16"/>
              </w:rPr>
              <w:t>197</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LM</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book85 </w:instrText>
            </w:r>
            <w:r>
              <w:rPr>
                <w:sz w:val="16"/>
                <w:szCs w:val="16"/>
              </w:rPr>
              <w:fldChar w:fldCharType="separate"/>
            </w:r>
            <w:r w:rsidR="00F7435E">
              <w:rPr>
                <w:noProof/>
                <w:sz w:val="16"/>
                <w:szCs w:val="16"/>
              </w:rPr>
              <w:t>199</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336</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Code Source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book86 </w:instrText>
            </w:r>
            <w:r>
              <w:rPr>
                <w:sz w:val="16"/>
                <w:szCs w:val="16"/>
              </w:rPr>
              <w:fldChar w:fldCharType="separate"/>
            </w:r>
            <w:r w:rsidR="00F7435E">
              <w:rPr>
                <w:noProof/>
                <w:sz w:val="16"/>
                <w:szCs w:val="16"/>
              </w:rPr>
              <w:t>200</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337</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LQ</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Industry Code</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book87 </w:instrText>
            </w:r>
            <w:r>
              <w:rPr>
                <w:sz w:val="16"/>
                <w:szCs w:val="16"/>
              </w:rPr>
              <w:fldChar w:fldCharType="separate"/>
            </w:r>
            <w:r w:rsidR="00F7435E">
              <w:rPr>
                <w:noProof/>
                <w:sz w:val="16"/>
                <w:szCs w:val="16"/>
              </w:rPr>
              <w:t>201</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338</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LE</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Loop Trailer</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N1</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200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book88 </w:instrText>
            </w:r>
            <w:r>
              <w:rPr>
                <w:sz w:val="16"/>
                <w:szCs w:val="16"/>
              </w:rPr>
              <w:fldChar w:fldCharType="separate"/>
            </w:r>
            <w:r w:rsidR="00F7435E">
              <w:rPr>
                <w:noProof/>
                <w:sz w:val="16"/>
                <w:szCs w:val="16"/>
              </w:rPr>
              <w:t>202</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Name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book89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Additional Name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book90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Address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lastRenderedPageBreak/>
              <w:fldChar w:fldCharType="begin"/>
            </w:r>
            <w:r>
              <w:rPr>
                <w:sz w:val="16"/>
                <w:szCs w:val="16"/>
              </w:rPr>
              <w:instrText xml:space="preserve">PAGEREF book91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Geographic Location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book92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373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QTY</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Quantity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375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NX2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Location ID Component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book93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book94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PER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Administrative Communications Contact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395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396</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FOB</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F.O.B. Related Instructions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book95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405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SCH</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Line Item Schedule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(Quantity and Weight)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book96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TD5</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(Routing Sequence/Transit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(Equipment)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book97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TD4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Carrier Details (Special Handling or Hazardous Materials or Both)</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book98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PKG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Marking, Packaging, Loading</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200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LDT</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book99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451</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LDT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Lead Time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book100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MAN</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Marks and Numbers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book101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QTY</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Quantity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book102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454</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book103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455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SLN</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1000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SLN</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Subline Item Detail</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465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PID</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Product/Item Description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1000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PO3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Additional Item Detail</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104</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495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TC2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Commodity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SAC</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SAC</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Service, Promotion, Allowance, or Charge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505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CUR</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Currency</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CTP</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Pricing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25</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PAM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Period Amount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10</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514</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PO4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Item Physical Details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517</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TAX</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Tax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518</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ADV</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Advertising Demographic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QTY</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519</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QTY</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Quantity</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521</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N9</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523</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N9</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524</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DTM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Date/Time Reference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525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MSG</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Message Text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N1</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10</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536</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N1</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Name</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538</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Additional Name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540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N3</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Address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lastRenderedPageBreak/>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550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N4</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Geographic Location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560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NX2</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Location ID Component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570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12</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580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PER</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Administrative Communications Contact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3</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t>Not Used</w:t>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585</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SI</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Service Characteristic Identification</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AMT</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book104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590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AMT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Monetary Amount</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book105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600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REF</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Reference Identification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book106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602</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PCT</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Percent Amounts</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r>
              <w:rPr>
                <w:sz w:val="16"/>
                <w:szCs w:val="16"/>
              </w:rPr>
              <w:t>LOOP ID - LM</w:t>
            </w:r>
          </w:p>
        </w:tc>
        <w:tc>
          <w:tcPr>
            <w:tcW w:w="576"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&gt;1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c>
          <w:tcPr>
            <w:tcW w:w="108" w:type="dxa"/>
            <w:tcBorders>
              <w:top w:val="nil"/>
              <w:left w:val="nil"/>
              <w:bottom w:val="nil"/>
              <w:right w:val="single" w:sz="6" w:space="0" w:color="auto"/>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book107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LM</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Code Source Information</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book108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620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LQ</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Industry Code</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&gt;1</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bl>
    <w:p w:rsidR="002A5F28" w:rsidRDefault="002A5F28">
      <w:pPr>
        <w:autoSpaceDE w:val="0"/>
        <w:autoSpaceDN w:val="0"/>
        <w:adjustRightInd w:val="0"/>
        <w:rPr>
          <w:sz w:val="16"/>
          <w:szCs w:val="16"/>
        </w:rPr>
      </w:pPr>
    </w:p>
    <w:p w:rsidR="002A5F28" w:rsidRDefault="002A5F28">
      <w:pPr>
        <w:autoSpaceDE w:val="0"/>
        <w:autoSpaceDN w:val="0"/>
        <w:adjustRightInd w:val="0"/>
        <w:rPr>
          <w:b/>
          <w:bCs/>
        </w:rPr>
      </w:pPr>
      <w:r>
        <w:rPr>
          <w:b/>
          <w:bCs/>
        </w:rPr>
        <w:t>Summary:</w:t>
      </w:r>
    </w:p>
    <w:p w:rsidR="002A5F28" w:rsidRDefault="002A5F28">
      <w:pPr>
        <w:autoSpaceDE w:val="0"/>
        <w:autoSpaceDN w:val="0"/>
        <w:adjustRightInd w:val="0"/>
        <w:rPr>
          <w:b/>
          <w:bCs/>
          <w:sz w:val="16"/>
          <w:szCs w:val="16"/>
        </w:rPr>
      </w:pPr>
    </w:p>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rPr>
          <w:b/>
          <w:bCs/>
          <w:sz w:val="16"/>
          <w:szCs w:val="16"/>
        </w:rPr>
      </w:pPr>
      <w:r>
        <w:rPr>
          <w:b/>
          <w:bCs/>
          <w:sz w:val="16"/>
          <w:szCs w:val="16"/>
        </w:rPr>
        <w:t>Page</w:t>
      </w:r>
      <w:r>
        <w:rPr>
          <w:b/>
          <w:bCs/>
          <w:sz w:val="16"/>
          <w:szCs w:val="16"/>
        </w:rPr>
        <w:tab/>
        <w:t>Pos.</w:t>
      </w:r>
      <w:r>
        <w:rPr>
          <w:b/>
          <w:bCs/>
          <w:sz w:val="16"/>
          <w:szCs w:val="16"/>
        </w:rPr>
        <w:tab/>
        <w:t>Seg.</w:t>
      </w:r>
      <w:r>
        <w:rPr>
          <w:b/>
          <w:bCs/>
          <w:sz w:val="16"/>
          <w:szCs w:val="16"/>
        </w:rPr>
        <w:tab/>
      </w:r>
      <w:r>
        <w:rPr>
          <w:b/>
          <w:bCs/>
          <w:sz w:val="16"/>
          <w:szCs w:val="16"/>
        </w:rPr>
        <w:tab/>
        <w:t>Req.</w:t>
      </w:r>
      <w:r>
        <w:rPr>
          <w:b/>
          <w:bCs/>
          <w:sz w:val="16"/>
          <w:szCs w:val="16"/>
        </w:rPr>
        <w:tab/>
      </w:r>
      <w:r>
        <w:rPr>
          <w:b/>
          <w:bCs/>
          <w:sz w:val="16"/>
          <w:szCs w:val="16"/>
        </w:rPr>
        <w:tab/>
        <w:t>Loop</w:t>
      </w:r>
      <w:r>
        <w:rPr>
          <w:b/>
          <w:bCs/>
          <w:sz w:val="16"/>
          <w:szCs w:val="16"/>
        </w:rPr>
        <w:tab/>
        <w:t>Notes and</w:t>
      </w:r>
    </w:p>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rPr>
          <w:sz w:val="16"/>
          <w:szCs w:val="16"/>
        </w:rPr>
      </w:pPr>
      <w:r>
        <w:rPr>
          <w:b/>
          <w:bCs/>
          <w:sz w:val="16"/>
          <w:szCs w:val="16"/>
          <w:u w:val="words"/>
        </w:rPr>
        <w:t>No.</w:t>
      </w:r>
      <w:r>
        <w:rPr>
          <w:b/>
          <w:bCs/>
          <w:sz w:val="16"/>
          <w:szCs w:val="16"/>
          <w:u w:val="words"/>
        </w:rPr>
        <w:tab/>
        <w:t>No.</w:t>
      </w:r>
      <w:r>
        <w:rPr>
          <w:b/>
          <w:bCs/>
          <w:sz w:val="16"/>
          <w:szCs w:val="16"/>
          <w:u w:val="words"/>
        </w:rPr>
        <w:tab/>
        <w:t>ID</w:t>
      </w:r>
      <w:r>
        <w:rPr>
          <w:b/>
          <w:bCs/>
          <w:sz w:val="16"/>
          <w:szCs w:val="16"/>
          <w:u w:val="words"/>
        </w:rPr>
        <w:tab/>
        <w:t>Name</w:t>
      </w:r>
      <w:r>
        <w:rPr>
          <w:b/>
          <w:bCs/>
          <w:sz w:val="16"/>
          <w:szCs w:val="16"/>
          <w:u w:val="words"/>
        </w:rPr>
        <w:tab/>
        <w:t>Des.</w:t>
      </w:r>
      <w:r>
        <w:rPr>
          <w:b/>
          <w:bCs/>
          <w:sz w:val="16"/>
          <w:szCs w:val="16"/>
          <w:u w:val="words"/>
        </w:rPr>
        <w:tab/>
        <w:t>Max.Use</w:t>
      </w:r>
      <w:r>
        <w:rPr>
          <w:b/>
          <w:bCs/>
          <w:sz w:val="16"/>
          <w:szCs w:val="16"/>
          <w:u w:val="words"/>
        </w:rPr>
        <w:tab/>
        <w:t>Repeat</w:t>
      </w:r>
      <w:r>
        <w:rPr>
          <w:b/>
          <w:bCs/>
          <w:sz w:val="16"/>
          <w:szCs w:val="16"/>
          <w:u w:val="words"/>
        </w:rPr>
        <w:tab/>
        <w:t>Comments</w:t>
      </w:r>
      <w:r>
        <w:rPr>
          <w:b/>
          <w:bCs/>
          <w:sz w:val="16"/>
          <w:szCs w:val="16"/>
          <w:u w:val="words"/>
        </w:rPr>
        <w:tab/>
      </w:r>
    </w:p>
    <w:tbl>
      <w:tblPr>
        <w:tblW w:w="0" w:type="auto"/>
        <w:tblLayout w:type="fixed"/>
        <w:tblCellMar>
          <w:left w:w="0" w:type="dxa"/>
          <w:right w:w="0" w:type="dxa"/>
        </w:tblCellMar>
        <w:tblLook w:val="0000"/>
      </w:tblPr>
      <w:tblGrid>
        <w:gridCol w:w="864"/>
        <w:gridCol w:w="576"/>
        <w:gridCol w:w="720"/>
        <w:gridCol w:w="3240"/>
        <w:gridCol w:w="576"/>
        <w:gridCol w:w="1007"/>
        <w:gridCol w:w="1007"/>
        <w:gridCol w:w="864"/>
        <w:gridCol w:w="108"/>
        <w:gridCol w:w="108"/>
        <w:gridCol w:w="108"/>
        <w:gridCol w:w="108"/>
        <w:gridCol w:w="108"/>
        <w:gridCol w:w="108"/>
      </w:tblGrid>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576"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720" w:type="dxa"/>
            <w:tcBorders>
              <w:top w:val="nil"/>
              <w:left w:val="nil"/>
              <w:bottom w:val="nil"/>
              <w:right w:val="nil"/>
            </w:tcBorders>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3240" w:type="dxa"/>
            <w:tcBorders>
              <w:top w:val="single" w:sz="6" w:space="0" w:color="auto"/>
              <w:left w:val="nil"/>
              <w:bottom w:val="nil"/>
              <w:right w:val="nil"/>
            </w:tcBorders>
            <w:shd w:val="pct20" w:color="auto" w:fill="auto"/>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r>
              <w:rPr>
                <w:sz w:val="16"/>
                <w:szCs w:val="16"/>
              </w:rPr>
              <w:t>LOOP ID - CTT</w:t>
            </w:r>
          </w:p>
        </w:tc>
        <w:tc>
          <w:tcPr>
            <w:tcW w:w="576" w:type="dxa"/>
            <w:tcBorders>
              <w:top w:val="single" w:sz="6" w:space="0" w:color="auto"/>
              <w:left w:val="nil"/>
              <w:bottom w:val="nil"/>
              <w:right w:val="nil"/>
            </w:tcBorders>
            <w:shd w:val="pct20" w:color="auto" w:fill="auto"/>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tabs>
                <w:tab w:val="left" w:pos="864"/>
                <w:tab w:val="left" w:pos="1440"/>
                <w:tab w:val="left" w:pos="2160"/>
                <w:tab w:val="center" w:pos="5688"/>
                <w:tab w:val="center" w:pos="6480"/>
                <w:tab w:val="center" w:pos="7487"/>
                <w:tab w:val="center" w:pos="8496"/>
              </w:tabs>
              <w:autoSpaceDE w:val="0"/>
              <w:autoSpaceDN w:val="0"/>
              <w:adjustRightInd w:val="0"/>
              <w:ind w:right="144"/>
            </w:pPr>
          </w:p>
        </w:tc>
        <w:tc>
          <w:tcPr>
            <w:tcW w:w="1007"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jc w:val="right"/>
            </w:pPr>
            <w:r>
              <w:rPr>
                <w:sz w:val="16"/>
                <w:szCs w:val="16"/>
              </w:rPr>
              <w:t>1</w:t>
            </w:r>
          </w:p>
        </w:tc>
        <w:tc>
          <w:tcPr>
            <w:tcW w:w="864"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nil"/>
            </w:tcBorders>
            <w:shd w:val="pct20" w:color="auto" w:fill="auto"/>
          </w:tcPr>
          <w:p w:rsidR="002A5F28" w:rsidRDefault="002A5F28">
            <w:pPr>
              <w:autoSpaceDE w:val="0"/>
              <w:autoSpaceDN w:val="0"/>
              <w:adjustRightInd w:val="0"/>
              <w:ind w:right="144"/>
            </w:pPr>
          </w:p>
        </w:tc>
        <w:tc>
          <w:tcPr>
            <w:tcW w:w="108" w:type="dxa"/>
            <w:tcBorders>
              <w:top w:val="single" w:sz="6" w:space="0" w:color="auto"/>
              <w:left w:val="nil"/>
              <w:bottom w:val="nil"/>
              <w:right w:val="single" w:sz="6" w:space="0" w:color="auto"/>
            </w:tcBorders>
            <w:shd w:val="pct20" w:color="auto" w:fill="auto"/>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book109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010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CTT</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Transaction Totals</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book110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020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AMT</w:t>
            </w:r>
          </w:p>
        </w:tc>
        <w:tc>
          <w:tcPr>
            <w:tcW w:w="3240" w:type="dxa"/>
            <w:tcBorders>
              <w:top w:val="nil"/>
              <w:left w:val="nil"/>
              <w:bottom w:val="single" w:sz="6" w:space="0" w:color="auto"/>
              <w:right w:val="nil"/>
            </w:tcBorders>
          </w:tcPr>
          <w:p w:rsidR="002A5F28" w:rsidRDefault="002A5F28">
            <w:pPr>
              <w:autoSpaceDE w:val="0"/>
              <w:autoSpaceDN w:val="0"/>
              <w:adjustRightInd w:val="0"/>
              <w:ind w:right="144"/>
            </w:pPr>
            <w:r>
              <w:rPr>
                <w:sz w:val="16"/>
                <w:szCs w:val="16"/>
              </w:rPr>
              <w:t>Monetary Amount</w:t>
            </w:r>
          </w:p>
        </w:tc>
        <w:tc>
          <w:tcPr>
            <w:tcW w:w="576" w:type="dxa"/>
            <w:tcBorders>
              <w:top w:val="nil"/>
              <w:left w:val="nil"/>
              <w:bottom w:val="single" w:sz="6" w:space="0" w:color="auto"/>
              <w:right w:val="nil"/>
            </w:tcBorders>
          </w:tcPr>
          <w:p w:rsidR="002A5F28" w:rsidRDefault="002A5F28">
            <w:pPr>
              <w:autoSpaceDE w:val="0"/>
              <w:autoSpaceDN w:val="0"/>
              <w:adjustRightInd w:val="0"/>
              <w:ind w:right="144"/>
              <w:jc w:val="center"/>
            </w:pPr>
            <w:r>
              <w:rPr>
                <w:sz w:val="16"/>
                <w:szCs w:val="16"/>
              </w:rPr>
              <w:t>O</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r>
              <w:rPr>
                <w:sz w:val="16"/>
                <w:szCs w:val="16"/>
              </w:rPr>
              <w:t>5</w:t>
            </w:r>
          </w:p>
        </w:tc>
        <w:tc>
          <w:tcPr>
            <w:tcW w:w="1007" w:type="dxa"/>
            <w:tcBorders>
              <w:top w:val="nil"/>
              <w:left w:val="nil"/>
              <w:bottom w:val="single" w:sz="6" w:space="0" w:color="auto"/>
              <w:right w:val="nil"/>
            </w:tcBorders>
          </w:tcPr>
          <w:p w:rsidR="002A5F28" w:rsidRDefault="002A5F28">
            <w:pPr>
              <w:autoSpaceDE w:val="0"/>
              <w:autoSpaceDN w:val="0"/>
              <w:adjustRightInd w:val="0"/>
              <w:ind w:right="144"/>
              <w:jc w:val="right"/>
            </w:pPr>
          </w:p>
        </w:tc>
        <w:tc>
          <w:tcPr>
            <w:tcW w:w="864"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nil"/>
            </w:tcBorders>
          </w:tcPr>
          <w:p w:rsidR="002A5F28" w:rsidRDefault="002A5F28">
            <w:pPr>
              <w:autoSpaceDE w:val="0"/>
              <w:autoSpaceDN w:val="0"/>
              <w:adjustRightInd w:val="0"/>
              <w:ind w:right="144"/>
              <w:jc w:val="center"/>
            </w:pPr>
          </w:p>
        </w:tc>
        <w:tc>
          <w:tcPr>
            <w:tcW w:w="108" w:type="dxa"/>
            <w:tcBorders>
              <w:top w:val="nil"/>
              <w:left w:val="nil"/>
              <w:bottom w:val="single" w:sz="6" w:space="0" w:color="auto"/>
              <w:right w:val="single" w:sz="6" w:space="0" w:color="auto"/>
            </w:tcBorders>
          </w:tcPr>
          <w:p w:rsidR="002A5F28" w:rsidRDefault="002A5F28">
            <w:pPr>
              <w:autoSpaceDE w:val="0"/>
              <w:autoSpaceDN w:val="0"/>
              <w:adjustRightInd w:val="0"/>
              <w:ind w:right="144"/>
              <w:jc w:val="center"/>
            </w:pPr>
          </w:p>
        </w:tc>
      </w:tr>
      <w:tr w:rsidR="002A5F28">
        <w:tblPrEx>
          <w:tblCellMar>
            <w:top w:w="0" w:type="dxa"/>
            <w:left w:w="0" w:type="dxa"/>
            <w:bottom w:w="0" w:type="dxa"/>
            <w:right w:w="0" w:type="dxa"/>
          </w:tblCellMar>
        </w:tblPrEx>
        <w:trPr>
          <w:trHeight w:hRule="exact" w:val="72"/>
        </w:trPr>
        <w:tc>
          <w:tcPr>
            <w:tcW w:w="864"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720" w:type="dxa"/>
            <w:tcBorders>
              <w:top w:val="nil"/>
              <w:left w:val="nil"/>
              <w:bottom w:val="nil"/>
              <w:right w:val="nil"/>
            </w:tcBorders>
          </w:tcPr>
          <w:p w:rsidR="002A5F28" w:rsidRDefault="002A5F28">
            <w:pPr>
              <w:autoSpaceDE w:val="0"/>
              <w:autoSpaceDN w:val="0"/>
              <w:adjustRightInd w:val="0"/>
              <w:ind w:right="144"/>
            </w:pPr>
          </w:p>
        </w:tc>
        <w:tc>
          <w:tcPr>
            <w:tcW w:w="3240" w:type="dxa"/>
            <w:tcBorders>
              <w:top w:val="nil"/>
              <w:left w:val="nil"/>
              <w:bottom w:val="nil"/>
              <w:right w:val="nil"/>
            </w:tcBorders>
          </w:tcPr>
          <w:p w:rsidR="002A5F28" w:rsidRDefault="002A5F28">
            <w:pPr>
              <w:autoSpaceDE w:val="0"/>
              <w:autoSpaceDN w:val="0"/>
              <w:adjustRightInd w:val="0"/>
              <w:ind w:right="144"/>
            </w:pPr>
          </w:p>
        </w:tc>
        <w:tc>
          <w:tcPr>
            <w:tcW w:w="576"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1007" w:type="dxa"/>
            <w:tcBorders>
              <w:top w:val="nil"/>
              <w:left w:val="nil"/>
              <w:bottom w:val="nil"/>
              <w:right w:val="nil"/>
            </w:tcBorders>
          </w:tcPr>
          <w:p w:rsidR="002A5F28" w:rsidRDefault="002A5F28">
            <w:pPr>
              <w:autoSpaceDE w:val="0"/>
              <w:autoSpaceDN w:val="0"/>
              <w:adjustRightInd w:val="0"/>
              <w:ind w:right="144"/>
            </w:pPr>
          </w:p>
        </w:tc>
        <w:tc>
          <w:tcPr>
            <w:tcW w:w="864"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c>
          <w:tcPr>
            <w:tcW w:w="108" w:type="dxa"/>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c>
          <w:tcPr>
            <w:tcW w:w="864" w:type="dxa"/>
            <w:tcBorders>
              <w:top w:val="nil"/>
              <w:left w:val="nil"/>
              <w:bottom w:val="nil"/>
              <w:right w:val="nil"/>
            </w:tcBorders>
          </w:tcPr>
          <w:p w:rsidR="002A5F28" w:rsidRDefault="002A5F28">
            <w:pPr>
              <w:autoSpaceDE w:val="0"/>
              <w:autoSpaceDN w:val="0"/>
              <w:adjustRightInd w:val="0"/>
              <w:ind w:right="144"/>
            </w:pPr>
            <w:r>
              <w:rPr>
                <w:sz w:val="16"/>
                <w:szCs w:val="16"/>
              </w:rPr>
              <w:fldChar w:fldCharType="begin"/>
            </w:r>
            <w:r>
              <w:rPr>
                <w:sz w:val="16"/>
                <w:szCs w:val="16"/>
              </w:rPr>
              <w:instrText xml:space="preserve">PAGEREF book111 </w:instrText>
            </w:r>
            <w:r>
              <w:rPr>
                <w:sz w:val="16"/>
                <w:szCs w:val="16"/>
              </w:rPr>
              <w:fldChar w:fldCharType="separate"/>
            </w:r>
            <w:r w:rsidR="00F7435E">
              <w:rPr>
                <w:noProof/>
                <w:sz w:val="16"/>
                <w:szCs w:val="16"/>
              </w:rPr>
              <w:t>206</w:t>
            </w:r>
            <w:r>
              <w:rPr>
                <w:sz w:val="16"/>
                <w:szCs w:val="16"/>
              </w:rPr>
              <w:fldChar w:fldCharType="end"/>
            </w:r>
          </w:p>
        </w:tc>
        <w:tc>
          <w:tcPr>
            <w:tcW w:w="576" w:type="dxa"/>
            <w:tcBorders>
              <w:top w:val="nil"/>
              <w:left w:val="nil"/>
              <w:bottom w:val="nil"/>
              <w:right w:val="nil"/>
            </w:tcBorders>
          </w:tcPr>
          <w:p w:rsidR="002A5F28" w:rsidRDefault="002A5F28">
            <w:pPr>
              <w:autoSpaceDE w:val="0"/>
              <w:autoSpaceDN w:val="0"/>
              <w:adjustRightInd w:val="0"/>
              <w:ind w:right="144"/>
            </w:pPr>
            <w:r>
              <w:rPr>
                <w:sz w:val="16"/>
                <w:szCs w:val="16"/>
              </w:rPr>
              <w:t>030</w:t>
            </w:r>
          </w:p>
        </w:tc>
        <w:tc>
          <w:tcPr>
            <w:tcW w:w="720" w:type="dxa"/>
            <w:tcBorders>
              <w:top w:val="nil"/>
              <w:left w:val="nil"/>
              <w:bottom w:val="nil"/>
              <w:right w:val="nil"/>
            </w:tcBorders>
          </w:tcPr>
          <w:p w:rsidR="002A5F28" w:rsidRDefault="002A5F28">
            <w:pPr>
              <w:autoSpaceDE w:val="0"/>
              <w:autoSpaceDN w:val="0"/>
              <w:adjustRightInd w:val="0"/>
              <w:ind w:right="144"/>
            </w:pPr>
            <w:r>
              <w:rPr>
                <w:sz w:val="16"/>
                <w:szCs w:val="16"/>
              </w:rPr>
              <w:t>SE</w:t>
            </w:r>
          </w:p>
        </w:tc>
        <w:tc>
          <w:tcPr>
            <w:tcW w:w="3240" w:type="dxa"/>
            <w:tcBorders>
              <w:top w:val="nil"/>
              <w:left w:val="nil"/>
              <w:bottom w:val="nil"/>
              <w:right w:val="nil"/>
            </w:tcBorders>
          </w:tcPr>
          <w:p w:rsidR="002A5F28" w:rsidRDefault="002A5F28">
            <w:pPr>
              <w:autoSpaceDE w:val="0"/>
              <w:autoSpaceDN w:val="0"/>
              <w:adjustRightInd w:val="0"/>
              <w:ind w:right="144"/>
            </w:pPr>
            <w:r>
              <w:rPr>
                <w:sz w:val="16"/>
                <w:szCs w:val="16"/>
              </w:rPr>
              <w:t>Transaction Set Trailer</w:t>
            </w:r>
          </w:p>
        </w:tc>
        <w:tc>
          <w:tcPr>
            <w:tcW w:w="576" w:type="dxa"/>
            <w:tcBorders>
              <w:top w:val="nil"/>
              <w:left w:val="nil"/>
              <w:bottom w:val="nil"/>
              <w:right w:val="nil"/>
            </w:tcBorders>
          </w:tcPr>
          <w:p w:rsidR="002A5F28" w:rsidRDefault="002A5F28">
            <w:pPr>
              <w:autoSpaceDE w:val="0"/>
              <w:autoSpaceDN w:val="0"/>
              <w:adjustRightInd w:val="0"/>
              <w:ind w:right="144"/>
              <w:jc w:val="center"/>
            </w:pPr>
            <w:r>
              <w:rPr>
                <w:sz w:val="16"/>
                <w:szCs w:val="16"/>
              </w:rPr>
              <w:t>M</w:t>
            </w:r>
          </w:p>
        </w:tc>
        <w:tc>
          <w:tcPr>
            <w:tcW w:w="1007" w:type="dxa"/>
            <w:tcBorders>
              <w:top w:val="nil"/>
              <w:left w:val="nil"/>
              <w:bottom w:val="nil"/>
              <w:right w:val="nil"/>
            </w:tcBorders>
          </w:tcPr>
          <w:p w:rsidR="002A5F28" w:rsidRDefault="002A5F28">
            <w:pPr>
              <w:autoSpaceDE w:val="0"/>
              <w:autoSpaceDN w:val="0"/>
              <w:adjustRightInd w:val="0"/>
              <w:ind w:right="144"/>
              <w:jc w:val="right"/>
            </w:pPr>
            <w:r>
              <w:rPr>
                <w:sz w:val="16"/>
                <w:szCs w:val="16"/>
              </w:rPr>
              <w:t>1</w:t>
            </w:r>
          </w:p>
        </w:tc>
        <w:tc>
          <w:tcPr>
            <w:tcW w:w="1007" w:type="dxa"/>
            <w:tcBorders>
              <w:top w:val="nil"/>
              <w:left w:val="nil"/>
              <w:bottom w:val="nil"/>
              <w:right w:val="nil"/>
            </w:tcBorders>
          </w:tcPr>
          <w:p w:rsidR="002A5F28" w:rsidRDefault="002A5F28">
            <w:pPr>
              <w:autoSpaceDE w:val="0"/>
              <w:autoSpaceDN w:val="0"/>
              <w:adjustRightInd w:val="0"/>
              <w:ind w:right="144"/>
              <w:jc w:val="right"/>
            </w:pPr>
          </w:p>
        </w:tc>
        <w:tc>
          <w:tcPr>
            <w:tcW w:w="864"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c>
          <w:tcPr>
            <w:tcW w:w="108" w:type="dxa"/>
            <w:tcBorders>
              <w:top w:val="nil"/>
              <w:left w:val="nil"/>
              <w:bottom w:val="nil"/>
              <w:right w:val="nil"/>
            </w:tcBorders>
          </w:tcPr>
          <w:p w:rsidR="002A5F28" w:rsidRDefault="002A5F28">
            <w:pPr>
              <w:autoSpaceDE w:val="0"/>
              <w:autoSpaceDN w:val="0"/>
              <w:adjustRightInd w:val="0"/>
              <w:ind w:right="144"/>
              <w:jc w:val="center"/>
            </w:pPr>
          </w:p>
        </w:tc>
      </w:tr>
    </w:tbl>
    <w:p w:rsidR="002A5F28" w:rsidRDefault="002A5F28">
      <w:pPr>
        <w:autoSpaceDE w:val="0"/>
        <w:autoSpaceDN w:val="0"/>
        <w:adjustRightInd w:val="0"/>
        <w:rPr>
          <w:sz w:val="16"/>
          <w:szCs w:val="16"/>
        </w:rPr>
      </w:pPr>
    </w:p>
    <w:p w:rsidR="002A5F28" w:rsidRDefault="002A5F28">
      <w:pPr>
        <w:autoSpaceDE w:val="0"/>
        <w:autoSpaceDN w:val="0"/>
        <w:adjustRightInd w:val="0"/>
        <w:rPr>
          <w:sz w:val="20"/>
          <w:szCs w:val="20"/>
        </w:rPr>
      </w:pPr>
      <w:r>
        <w:rPr>
          <w:b/>
          <w:bCs/>
        </w:rPr>
        <w:t>Transaction Set Notes</w:t>
      </w:r>
    </w:p>
    <w:p w:rsidR="002A5F28" w:rsidRDefault="002A5F28">
      <w:pPr>
        <w:autoSpaceDE w:val="0"/>
        <w:autoSpaceDN w:val="0"/>
        <w:adjustRightInd w:val="0"/>
        <w:rPr>
          <w:sz w:val="20"/>
          <w:szCs w:val="20"/>
        </w:rPr>
      </w:pPr>
    </w:p>
    <w:p w:rsidR="002A5F28" w:rsidRDefault="002A5F28">
      <w:pPr>
        <w:tabs>
          <w:tab w:val="left" w:pos="547"/>
        </w:tabs>
        <w:autoSpaceDE w:val="0"/>
        <w:autoSpaceDN w:val="0"/>
        <w:adjustRightInd w:val="0"/>
        <w:ind w:left="547" w:hanging="547"/>
        <w:rPr>
          <w:sz w:val="20"/>
          <w:szCs w:val="20"/>
        </w:rPr>
      </w:pPr>
      <w:r>
        <w:rPr>
          <w:b/>
          <w:bCs/>
          <w:sz w:val="20"/>
          <w:szCs w:val="20"/>
        </w:rPr>
        <w:t>1.</w:t>
      </w:r>
      <w:r>
        <w:rPr>
          <w:sz w:val="20"/>
          <w:szCs w:val="20"/>
        </w:rPr>
        <w:tab/>
        <w:t>If segment LIN is used, do not use LIN01.</w:t>
      </w:r>
    </w:p>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0" w:name="book1"/>
      <w:bookmarkEnd w:id="0"/>
      <w:r>
        <w:rPr>
          <w:b/>
          <w:bCs/>
          <w:sz w:val="20"/>
          <w:szCs w:val="20"/>
        </w:rPr>
        <w:lastRenderedPageBreak/>
        <w:tab/>
        <w:t>Segment:</w:t>
      </w:r>
      <w:r>
        <w:rPr>
          <w:b/>
          <w:bCs/>
          <w:sz w:val="20"/>
          <w:szCs w:val="20"/>
        </w:rPr>
        <w:tab/>
      </w:r>
      <w:r>
        <w:rPr>
          <w:b/>
          <w:bCs/>
          <w:sz w:val="40"/>
          <w:szCs w:val="40"/>
        </w:rPr>
        <w:t xml:space="preserve">ST </w:t>
      </w:r>
      <w:r>
        <w:rPr>
          <w:b/>
          <w:bCs/>
          <w:sz w:val="20"/>
          <w:szCs w:val="20"/>
        </w:rPr>
        <w:t>Transaction Set Header</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010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Heading</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Mandatory</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indicate the start of a transaction set and to assign a control number</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The transaction set identifier (ST01) is used by the translation routines of the interchange partners to select the appropriate transaction set definition (e.g., 810 selects the Invoice Transaction Set).</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p w:rsidR="002A5F28" w:rsidRDefault="002A5F28">
      <w:pPr>
        <w:autoSpaceDE w:val="0"/>
        <w:autoSpaceDN w:val="0"/>
        <w:adjustRightInd w:val="0"/>
        <w:rPr>
          <w:sz w:val="20"/>
          <w:szCs w:val="20"/>
        </w:rPr>
      </w:pPr>
    </w:p>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0" w:type="auto"/>
        <w:tblLayout w:type="fixed"/>
        <w:tblCellMar>
          <w:left w:w="0" w:type="dxa"/>
          <w:right w:w="0" w:type="dxa"/>
        </w:tblCellMar>
        <w:tblLook w:val="0000"/>
      </w:tblPr>
      <w:tblGrid>
        <w:gridCol w:w="1007"/>
        <w:gridCol w:w="1080"/>
        <w:gridCol w:w="893"/>
        <w:gridCol w:w="188"/>
        <w:gridCol w:w="1367"/>
        <w:gridCol w:w="144"/>
        <w:gridCol w:w="3269"/>
        <w:gridCol w:w="432"/>
        <w:gridCol w:w="20"/>
        <w:gridCol w:w="1109"/>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ST01</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143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Transaction Set Identifier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3/3</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uniquely identifying a Transaction Set</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860</w:t>
            </w:r>
          </w:p>
        </w:tc>
        <w:tc>
          <w:tcPr>
            <w:tcW w:w="144" w:type="dxa"/>
            <w:tcBorders>
              <w:top w:val="nil"/>
              <w:left w:val="nil"/>
              <w:bottom w:val="nil"/>
              <w:right w:val="nil"/>
            </w:tcBorders>
          </w:tcPr>
          <w:p w:rsidR="002A5F28" w:rsidRDefault="002A5F28">
            <w:pPr>
              <w:autoSpaceDE w:val="0"/>
              <w:autoSpaceDN w:val="0"/>
              <w:adjustRightInd w:val="0"/>
              <w:ind w:right="144"/>
            </w:pPr>
          </w:p>
        </w:tc>
        <w:tc>
          <w:tcPr>
            <w:tcW w:w="4823" w:type="dxa"/>
            <w:gridSpan w:val="4"/>
            <w:tcBorders>
              <w:top w:val="nil"/>
              <w:left w:val="nil"/>
              <w:bottom w:val="nil"/>
              <w:right w:val="nil"/>
            </w:tcBorders>
          </w:tcPr>
          <w:p w:rsidR="002A5F28" w:rsidRDefault="002A5F28">
            <w:pPr>
              <w:autoSpaceDE w:val="0"/>
              <w:autoSpaceDN w:val="0"/>
              <w:adjustRightInd w:val="0"/>
              <w:ind w:right="144"/>
            </w:pPr>
            <w:r>
              <w:rPr>
                <w:sz w:val="20"/>
                <w:szCs w:val="20"/>
              </w:rPr>
              <w:t>Purchase Order Change Request - Buyer Initiated</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ST02</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329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Transaction Set Control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AN 4/9</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7"/>
            <w:tcBorders>
              <w:top w:val="nil"/>
              <w:left w:val="nil"/>
              <w:bottom w:val="nil"/>
              <w:right w:val="nil"/>
            </w:tcBorders>
          </w:tcPr>
          <w:p w:rsidR="002A5F28" w:rsidRDefault="002A5F28">
            <w:pPr>
              <w:autoSpaceDE w:val="0"/>
              <w:autoSpaceDN w:val="0"/>
              <w:adjustRightInd w:val="0"/>
              <w:ind w:right="144"/>
            </w:pPr>
            <w:r>
              <w:rPr>
                <w:sz w:val="20"/>
                <w:szCs w:val="20"/>
              </w:rPr>
              <w:t>Identifying control number that must be unique within the transaction set functional group assigned by the originator for a transaction set</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7"/>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This unique control number is assigned by the originator of the transaction set or by the originator's application program.  This number is carried in SE02.</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1" w:name="book2"/>
      <w:bookmarkEnd w:id="1"/>
      <w:r>
        <w:rPr>
          <w:b/>
          <w:bCs/>
          <w:sz w:val="20"/>
          <w:szCs w:val="20"/>
        </w:rPr>
        <w:lastRenderedPageBreak/>
        <w:tab/>
        <w:t>Segment:</w:t>
      </w:r>
      <w:r>
        <w:rPr>
          <w:b/>
          <w:bCs/>
          <w:sz w:val="20"/>
          <w:szCs w:val="20"/>
        </w:rPr>
        <w:tab/>
      </w:r>
      <w:r>
        <w:rPr>
          <w:b/>
          <w:bCs/>
          <w:sz w:val="40"/>
          <w:szCs w:val="40"/>
        </w:rPr>
        <w:t xml:space="preserve">BCH </w:t>
      </w:r>
      <w:r>
        <w:rPr>
          <w:b/>
          <w:bCs/>
          <w:sz w:val="20"/>
          <w:szCs w:val="20"/>
        </w:rPr>
        <w:t>Beginning Segment for Purchase Order Change</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020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Heading</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Mandatory</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indicate the beginning of the Purchase Order Change Transaction Set and transmit identifying numbers and dates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BCH06 is the date assigned by the purchaser to purchase order.</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BCH09 is the seller's order number.</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BCH10 is the date assigned by the sender to the acknowledgment.</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4</w:t>
      </w:r>
      <w:r>
        <w:rPr>
          <w:sz w:val="20"/>
          <w:szCs w:val="20"/>
        </w:rPr>
        <w:tab/>
        <w:t>BCH11 is the date of the purchase order change request.</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p w:rsidR="002A5F28" w:rsidRDefault="002A5F28">
      <w:pPr>
        <w:autoSpaceDE w:val="0"/>
        <w:autoSpaceDN w:val="0"/>
        <w:adjustRightInd w:val="0"/>
        <w:rPr>
          <w:sz w:val="20"/>
          <w:szCs w:val="20"/>
        </w:rPr>
      </w:pPr>
    </w:p>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9840" w:type="dxa"/>
        <w:tblLayout w:type="fixed"/>
        <w:tblCellMar>
          <w:left w:w="0" w:type="dxa"/>
          <w:right w:w="0" w:type="dxa"/>
        </w:tblCellMar>
        <w:tblLook w:val="0000"/>
      </w:tblPr>
      <w:tblGrid>
        <w:gridCol w:w="1007"/>
        <w:gridCol w:w="1080"/>
        <w:gridCol w:w="893"/>
        <w:gridCol w:w="188"/>
        <w:gridCol w:w="1367"/>
        <w:gridCol w:w="145"/>
        <w:gridCol w:w="3268"/>
        <w:gridCol w:w="432"/>
        <w:gridCol w:w="20"/>
        <w:gridCol w:w="966"/>
        <w:gridCol w:w="143"/>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Transaction Set Purpose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purpose of transaction set</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00</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Original</w:t>
            </w:r>
          </w:p>
        </w:tc>
      </w:tr>
      <w:tr w:rsidR="002A5F28">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in conjunction with BCH05 and BCH11, to indicate an original modification. This code is used when either a bilateral or unilateral modification is issued.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2.  When this code is used, there MUST be one iteration of the 1/N9/285 loop, with N901 citing code TD and the 1/MSG/290 segment identifying the Purpose of the Modification.</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b/>
                <w:bCs/>
                <w:i/>
                <w:iCs/>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22</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Information Copy</w:t>
            </w:r>
          </w:p>
        </w:tc>
      </w:tr>
      <w:tr w:rsidR="002A5F28">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indicate an information copy of an original modification.  This information copy is sent to addressees other than the selling party.</w:t>
            </w:r>
            <w:r w:rsidR="00F7435E">
              <w:rPr>
                <w:b/>
                <w:bCs/>
                <w:i/>
                <w:iCs/>
                <w:sz w:val="20"/>
                <w:szCs w:val="20"/>
              </w:rPr>
              <w:t xml:space="preserve"> Do Not Ship - Overages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92</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Purchase Order Type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type of Purchase Order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type of modification being issued.</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b/>
                <w:bCs/>
                <w:i/>
                <w:iCs/>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CP</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Change to Purchase Order</w:t>
            </w:r>
          </w:p>
        </w:tc>
      </w:tr>
      <w:tr w:rsidR="002A5F28">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this code to indicate this modification applies to multiple award instruments, i.e., a mass modification.</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2.  When this code is used, there MUST be at least 1 iteration of the 1/REF/050 segment, with REF01 citing code CT, to identify additional award instruments, and the associated modification number, to which this modification applies.  BCH03 MUST always be used to identify an award instrument to which this modification applies.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324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Purchase Order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Purchase Order assigned by the orderer/purchaser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 xml:space="preserve">Enter the purchase order number, contract number (including Federal Supply Schedules, General Services Administration (GSA) Schedules and all other basic contracts), Blanket Purchase Agreement (BPA) number, Grant, Lease or Agreement number being modified.  This is always the Procurement </w:t>
            </w:r>
            <w:r>
              <w:rPr>
                <w:b/>
                <w:bCs/>
                <w:i/>
                <w:iCs/>
                <w:sz w:val="20"/>
                <w:szCs w:val="20"/>
              </w:rPr>
              <w:lastRenderedPageBreak/>
              <w:t>Instrument Identification Number (PIIN) for the Department of Defense (DOD) or the equivalent expression for Civilian Agencies.  This is never the number of a delivery order, call or release against a basic award instrument.  That number is carried in BCH04.  This number shall be transmitted without dashes.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Release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Number identifying a release against a Purchase Order previously placed by the parties involved in the transaction</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Enter the number of a release, call or delivery order against a basic award instrument that is being modified. This is always the Supplemental Procurement Instrument Identification Number (SPIIN) for DoD or the equivalent expression for Civilian Agencies. This number shall be transmitted without dashes.</w:t>
            </w:r>
            <w:r w:rsidR="00566CA8">
              <w:rPr>
                <w:b/>
                <w:bCs/>
                <w:i/>
                <w:iCs/>
                <w:sz w:val="20"/>
                <w:szCs w:val="20"/>
              </w:rPr>
              <w:t xml:space="preserve"> Original Purchase Order Number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Change Order Sequence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1/8</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Number assigned by the orderer identifying a specific change or revision to a previously transmitted transaction set</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in conjunction with BCH01 code 00, 07, 22, or 47 and BCH11, to identify the modification number.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373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Date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DT 8/8</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Date expressed as CCYYMMDD</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Enter the date of the award instrument being modified, (either the document specified in BCH03 or BCH04). If both BCH03 and BCH04 contain a number, enter the date of the award instrument identified in BCH04. If BCH04 does not contain a number, enter the date of the award instrument identified in BCH03.</w:t>
            </w:r>
            <w:r w:rsidR="00566CA8">
              <w:rPr>
                <w:b/>
                <w:bCs/>
                <w:i/>
                <w:iCs/>
                <w:sz w:val="20"/>
                <w:szCs w:val="20"/>
              </w:rPr>
              <w:t xml:space="preserve"> Original Purchase Order Date</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326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Request Reference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1/45</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number or RFQ number to use to identify a particular transaction set and query (additional reference number or description which can be used with contract number)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to identify a working number assigned to a draft modification.  Each successive issuance of a draft modification will carry a sequential suffix number, e.g., -1, -2, -3, etc.</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2. When BCH01 is code 01 or 07 , enter the last working number of a draft modification.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BCH08</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367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Contract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Contract number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 xml:space="preserve">Use to identify the Small Business Administration (SBA) contract number for an 8a set-aside. </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BCH09</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a contractor assigned number from a contractor initiated change request, 865 transaction set.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BCH10</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373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Date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DT 8/8</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Date expressed as CCYYMMDD</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Enter the date by which the recipient must respond to this modification.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373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Date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DT 8/8</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Date expressed as CCYYMMDD</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in conjunction with BCH05 to identify the effective date of a modification.</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If the signature date is different from the effective date, the signature date may be specified in 1/DTM/150, citing code 467 in DTM01.</w:t>
            </w:r>
          </w:p>
          <w:p w:rsidR="00566CA8" w:rsidRDefault="00566CA8">
            <w:pPr>
              <w:autoSpaceDE w:val="0"/>
              <w:autoSpaceDN w:val="0"/>
              <w:adjustRightInd w:val="0"/>
              <w:ind w:right="144"/>
              <w:rPr>
                <w:b/>
                <w:bCs/>
                <w:i/>
                <w:iCs/>
                <w:sz w:val="20"/>
                <w:szCs w:val="20"/>
              </w:rPr>
            </w:pPr>
          </w:p>
          <w:p w:rsidR="00566CA8" w:rsidRDefault="00566CA8">
            <w:pPr>
              <w:autoSpaceDE w:val="0"/>
              <w:autoSpaceDN w:val="0"/>
              <w:adjustRightInd w:val="0"/>
              <w:ind w:right="144"/>
            </w:pPr>
            <w:r>
              <w:rPr>
                <w:b/>
                <w:bCs/>
                <w:i/>
                <w:iCs/>
                <w:sz w:val="20"/>
                <w:szCs w:val="20"/>
              </w:rPr>
              <w:t>3. Creation Date</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1166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Contract Type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a contract type</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type of pricing arrangement that is applicable to the modification if it differs from the award instrument being modified. If the pricing arrangement differs for any line item in the modification, that pricing arrangement is specified in the CN1 segment within the POC loop that is applicable to that line item. If appropriate, both BCH12 and the 2/CN1/025 segment can be included in the transaction set.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786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Security Level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indicating the level of confidentiality assigned by the sender to the information following</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highest Government security classification applicable to the information contained within this modification.  Do not use this security classification for information passed external to this transaction set.</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92</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Government Confidential</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93</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Government Secret</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94</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Government Top Secret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587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Acknowledgment Type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type of acknowledgment</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 xml:space="preserve">Acknowledgments are made using the Purchase Order Change Acknowledgment/Request - Seller Initiated, 865 transaction set. </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640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Transaction Type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type of transaction</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purpose of the modification.</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b/>
                <w:bCs/>
                <w:i/>
                <w:iCs/>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ZZ</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Mutually Defined</w:t>
            </w:r>
          </w:p>
        </w:tc>
      </w:tr>
      <w:tr w:rsidR="002A5F28">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indicate another type of modification not identified by any listed code. When this code is used, the authority for this other type of modification will be cited in the 1/REF/050 segment using code CIT in REF01.</w:t>
            </w:r>
            <w:r w:rsidR="00F7435E">
              <w:rPr>
                <w:b/>
                <w:bCs/>
                <w:i/>
                <w:iCs/>
                <w:sz w:val="20"/>
                <w:szCs w:val="20"/>
              </w:rPr>
              <w:t xml:space="preserve"> Use for Overages</w:t>
            </w:r>
            <w:r w:rsidR="00566CA8">
              <w:rPr>
                <w:b/>
                <w:bCs/>
                <w:i/>
                <w:iCs/>
                <w:sz w:val="20"/>
                <w:szCs w:val="20"/>
              </w:rPr>
              <w:t xml:space="preserve"> otherwise will be blank. Literal string ‘Overages’ will be used.</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BCH16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1232</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Purchase Category</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broad category of products or services being acquired</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indicate the purchase category to which this modification pertains, e.g., use code RE to indicate the modification is for the repair of an item.</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2" w:name="book3"/>
      <w:bookmarkStart w:id="3" w:name="book4"/>
      <w:bookmarkEnd w:id="2"/>
      <w:bookmarkEnd w:id="3"/>
      <w:r>
        <w:rPr>
          <w:b/>
          <w:bCs/>
          <w:sz w:val="20"/>
          <w:szCs w:val="20"/>
        </w:rPr>
        <w:lastRenderedPageBreak/>
        <w:tab/>
        <w:t>Segment:</w:t>
      </w:r>
      <w:r>
        <w:rPr>
          <w:b/>
          <w:bCs/>
          <w:sz w:val="20"/>
          <w:szCs w:val="20"/>
        </w:rPr>
        <w:tab/>
      </w:r>
      <w:r>
        <w:rPr>
          <w:b/>
          <w:bCs/>
          <w:sz w:val="40"/>
          <w:szCs w:val="40"/>
        </w:rPr>
        <w:t xml:space="preserve">REF </w:t>
      </w:r>
      <w:r>
        <w:rPr>
          <w:b/>
          <w:bCs/>
          <w:sz w:val="20"/>
          <w:szCs w:val="20"/>
        </w:rPr>
        <w:t>Reference Identification</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050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Heading</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&gt;1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specify identifying information</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At least one of REF02 or REF03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either C04003 or C04004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If either C04005 or C04006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REF04 contains data relating to the value cited in REF02.</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tbl>
      <w:tblPr>
        <w:tblW w:w="0" w:type="auto"/>
        <w:tblLayout w:type="fixed"/>
        <w:tblCellMar>
          <w:left w:w="0" w:type="dxa"/>
          <w:right w:w="0" w:type="dxa"/>
        </w:tblCellMar>
        <w:tblLook w:val="0000"/>
      </w:tblPr>
      <w:tblGrid>
        <w:gridCol w:w="1944"/>
        <w:gridCol w:w="216"/>
        <w:gridCol w:w="7343"/>
      </w:tblGrid>
      <w:tr w:rsidR="002A5F28">
        <w:tblPrEx>
          <w:tblCellMar>
            <w:top w:w="0" w:type="dxa"/>
            <w:left w:w="0" w:type="dxa"/>
            <w:bottom w:w="0" w:type="dxa"/>
            <w:right w:w="0" w:type="dxa"/>
          </w:tblCellMar>
        </w:tblPrEx>
        <w:tc>
          <w:tcPr>
            <w:tcW w:w="1944" w:type="dxa"/>
            <w:tcBorders>
              <w:top w:val="nil"/>
              <w:left w:val="nil"/>
              <w:bottom w:val="nil"/>
              <w:right w:val="nil"/>
            </w:tcBorders>
          </w:tcPr>
          <w:p w:rsidR="002A5F28" w:rsidRDefault="002A5F28">
            <w:pPr>
              <w:autoSpaceDE w:val="0"/>
              <w:autoSpaceDN w:val="0"/>
              <w:adjustRightInd w:val="0"/>
              <w:ind w:right="144"/>
              <w:jc w:val="right"/>
            </w:pPr>
            <w:r>
              <w:rPr>
                <w:b/>
                <w:bCs/>
                <w:sz w:val="20"/>
                <w:szCs w:val="20"/>
              </w:rPr>
              <w:t>Notes:</w:t>
            </w:r>
          </w:p>
        </w:tc>
        <w:tc>
          <w:tcPr>
            <w:tcW w:w="216" w:type="dxa"/>
            <w:tcBorders>
              <w:top w:val="nil"/>
              <w:left w:val="nil"/>
              <w:bottom w:val="nil"/>
              <w:right w:val="nil"/>
            </w:tcBorders>
          </w:tcPr>
          <w:p w:rsidR="002A5F28" w:rsidRDefault="002A5F28">
            <w:pPr>
              <w:autoSpaceDE w:val="0"/>
              <w:autoSpaceDN w:val="0"/>
              <w:adjustRightInd w:val="0"/>
              <w:ind w:right="144"/>
              <w:jc w:val="right"/>
            </w:pPr>
          </w:p>
        </w:tc>
        <w:tc>
          <w:tcPr>
            <w:tcW w:w="7343" w:type="dxa"/>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this segment to identify reference numbers that apply to all of the line items.  If the reference numbers vary by line item, use the 2/REF/100 segment.</w:t>
            </w:r>
          </w:p>
        </w:tc>
      </w:tr>
    </w:tbl>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9840" w:type="dxa"/>
        <w:tblLayout w:type="fixed"/>
        <w:tblCellMar>
          <w:left w:w="0" w:type="dxa"/>
          <w:right w:w="0" w:type="dxa"/>
        </w:tblCellMar>
        <w:tblLook w:val="0000"/>
      </w:tblPr>
      <w:tblGrid>
        <w:gridCol w:w="1007"/>
        <w:gridCol w:w="1080"/>
        <w:gridCol w:w="893"/>
        <w:gridCol w:w="188"/>
        <w:gridCol w:w="1367"/>
        <w:gridCol w:w="145"/>
        <w:gridCol w:w="3268"/>
        <w:gridCol w:w="432"/>
        <w:gridCol w:w="20"/>
        <w:gridCol w:w="966"/>
        <w:gridCol w:w="143"/>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REF01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401599">
            <w:pPr>
              <w:autoSpaceDE w:val="0"/>
              <w:autoSpaceDN w:val="0"/>
              <w:adjustRightInd w:val="0"/>
              <w:ind w:right="144"/>
            </w:pPr>
            <w:r>
              <w:rPr>
                <w:sz w:val="20"/>
                <w:szCs w:val="20"/>
              </w:rPr>
              <w:t>BB</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401599">
            <w:pPr>
              <w:autoSpaceDE w:val="0"/>
              <w:autoSpaceDN w:val="0"/>
              <w:adjustRightInd w:val="0"/>
              <w:ind w:right="144"/>
            </w:pPr>
            <w:r>
              <w:rPr>
                <w:sz w:val="20"/>
                <w:szCs w:val="20"/>
              </w:rPr>
              <w:t>Authorization Number</w:t>
            </w:r>
          </w:p>
        </w:tc>
      </w:tr>
      <w:tr w:rsidR="002A5F28">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401599">
            <w:pPr>
              <w:autoSpaceDE w:val="0"/>
              <w:autoSpaceDN w:val="0"/>
              <w:adjustRightInd w:val="0"/>
              <w:ind w:right="144"/>
            </w:pPr>
            <w:r>
              <w:rPr>
                <w:b/>
                <w:bCs/>
                <w:i/>
                <w:iCs/>
                <w:sz w:val="20"/>
                <w:szCs w:val="20"/>
              </w:rPr>
              <w:t>BPA Number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REF02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When REF01 is code CT, use to identify a Procurement Instrument Identification Number being modified by the mass mod.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2.  If a document has a revision or extension, the document number and the revision or extension number should be concatenated and cited in this data element.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REF03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352</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Description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1/80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A free-form description to clarify the related data elements and their content</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to carry additional information applicable to a reference number cited in REF02.</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When REF01 is code CT, use to identify the Supplemental Procurement Instrument Identification Number (SPIIN), if applicable.</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3.  When REF01 is code CIT, use to specify the authority for the other type of modification.</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4.  Use of free form text is discouraged if the information can be provided by some other means within the transaction set.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REF04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To identify one or more reference numbers or identification numbers as specified by the Reference Qualifier</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When REF01 is code CT, use this composite data element to identify the unique modification number associated with the award instrument.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2G</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Amendment</w:t>
            </w:r>
          </w:p>
        </w:tc>
      </w:tr>
      <w:tr w:rsidR="002A5F28">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indicate the award instrument modification number.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 xml:space="preserve">Reference information as defined for a particular Transaction Set or as </w:t>
            </w:r>
            <w:r>
              <w:rPr>
                <w:sz w:val="20"/>
                <w:szCs w:val="20"/>
              </w:rPr>
              <w:lastRenderedPageBreak/>
              <w:t>specified by the Reference Identification Qualifier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lastRenderedPageBreak/>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4" w:name="book5"/>
      <w:bookmarkStart w:id="5" w:name="book6"/>
      <w:bookmarkEnd w:id="4"/>
      <w:bookmarkEnd w:id="5"/>
      <w:r>
        <w:rPr>
          <w:b/>
          <w:bCs/>
          <w:sz w:val="20"/>
          <w:szCs w:val="20"/>
        </w:rPr>
        <w:lastRenderedPageBreak/>
        <w:tab/>
        <w:t>Segment:</w:t>
      </w:r>
      <w:r>
        <w:rPr>
          <w:b/>
          <w:bCs/>
          <w:sz w:val="20"/>
          <w:szCs w:val="20"/>
        </w:rPr>
        <w:tab/>
      </w:r>
      <w:r>
        <w:rPr>
          <w:b/>
          <w:bCs/>
          <w:sz w:val="40"/>
          <w:szCs w:val="40"/>
        </w:rPr>
        <w:t xml:space="preserve">CSH </w:t>
      </w:r>
      <w:r>
        <w:rPr>
          <w:b/>
          <w:bCs/>
          <w:sz w:val="20"/>
          <w:szCs w:val="20"/>
        </w:rPr>
        <w:t>Sales Requirements</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110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Heading</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5</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specify general conditions or requirements of the sale</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If CSH02 is present, then CSH03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either CSH06 or CSH07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If either CSH09 or CSH10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CSH03 is the maximum monetary amount value which the order must not exceed.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CSH04 is the account number to which the purchase amount is charged.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CSH05 is the date specified by the sender to be shown on the invoice.</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4</w:t>
      </w:r>
      <w:r>
        <w:rPr>
          <w:sz w:val="20"/>
          <w:szCs w:val="20"/>
        </w:rPr>
        <w:tab/>
        <w:t>CSH06 identifies the source of the code value in CSH07.</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tbl>
      <w:tblPr>
        <w:tblW w:w="0" w:type="auto"/>
        <w:tblLayout w:type="fixed"/>
        <w:tblCellMar>
          <w:left w:w="0" w:type="dxa"/>
          <w:right w:w="0" w:type="dxa"/>
        </w:tblCellMar>
        <w:tblLook w:val="0000"/>
      </w:tblPr>
      <w:tblGrid>
        <w:gridCol w:w="1944"/>
        <w:gridCol w:w="216"/>
        <w:gridCol w:w="7343"/>
      </w:tblGrid>
      <w:tr w:rsidR="002A5F28">
        <w:tblPrEx>
          <w:tblCellMar>
            <w:top w:w="0" w:type="dxa"/>
            <w:left w:w="0" w:type="dxa"/>
            <w:bottom w:w="0" w:type="dxa"/>
            <w:right w:w="0" w:type="dxa"/>
          </w:tblCellMar>
        </w:tblPrEx>
        <w:tc>
          <w:tcPr>
            <w:tcW w:w="1944" w:type="dxa"/>
            <w:tcBorders>
              <w:top w:val="nil"/>
              <w:left w:val="nil"/>
              <w:bottom w:val="nil"/>
              <w:right w:val="nil"/>
            </w:tcBorders>
          </w:tcPr>
          <w:p w:rsidR="002A5F28" w:rsidRDefault="002A5F28">
            <w:pPr>
              <w:autoSpaceDE w:val="0"/>
              <w:autoSpaceDN w:val="0"/>
              <w:adjustRightInd w:val="0"/>
              <w:ind w:right="144"/>
              <w:jc w:val="right"/>
            </w:pPr>
            <w:r>
              <w:rPr>
                <w:b/>
                <w:bCs/>
                <w:sz w:val="20"/>
                <w:szCs w:val="20"/>
              </w:rPr>
              <w:t>Notes:</w:t>
            </w:r>
          </w:p>
        </w:tc>
        <w:tc>
          <w:tcPr>
            <w:tcW w:w="216" w:type="dxa"/>
            <w:tcBorders>
              <w:top w:val="nil"/>
              <w:left w:val="nil"/>
              <w:bottom w:val="nil"/>
              <w:right w:val="nil"/>
            </w:tcBorders>
          </w:tcPr>
          <w:p w:rsidR="002A5F28" w:rsidRDefault="002A5F28">
            <w:pPr>
              <w:autoSpaceDE w:val="0"/>
              <w:autoSpaceDN w:val="0"/>
              <w:adjustRightInd w:val="0"/>
              <w:ind w:right="144"/>
              <w:jc w:val="right"/>
            </w:pPr>
          </w:p>
        </w:tc>
        <w:tc>
          <w:tcPr>
            <w:tcW w:w="7343" w:type="dxa"/>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this segment to specify requirements that apply to all of the line items. When requirements vary by line item, use the 2/CSH/142 segment.</w:t>
            </w:r>
          </w:p>
        </w:tc>
      </w:tr>
    </w:tbl>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9840" w:type="dxa"/>
        <w:tblLayout w:type="fixed"/>
        <w:tblCellMar>
          <w:left w:w="0" w:type="dxa"/>
          <w:right w:w="0" w:type="dxa"/>
        </w:tblCellMar>
        <w:tblLook w:val="0000"/>
      </w:tblPr>
      <w:tblGrid>
        <w:gridCol w:w="1007"/>
        <w:gridCol w:w="1080"/>
        <w:gridCol w:w="893"/>
        <w:gridCol w:w="188"/>
        <w:gridCol w:w="1367"/>
        <w:gridCol w:w="145"/>
        <w:gridCol w:w="3268"/>
        <w:gridCol w:w="432"/>
        <w:gridCol w:w="20"/>
        <w:gridCol w:w="1109"/>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563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Sales Requirement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to identify a specific requirement or agreement of sale</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306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Action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indicating type of action</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G</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4"/>
            <w:tcBorders>
              <w:top w:val="nil"/>
              <w:left w:val="nil"/>
              <w:bottom w:val="nil"/>
              <w:right w:val="nil"/>
            </w:tcBorders>
          </w:tcPr>
          <w:p w:rsidR="002A5F28" w:rsidRDefault="002A5F28">
            <w:pPr>
              <w:autoSpaceDE w:val="0"/>
              <w:autoSpaceDN w:val="0"/>
              <w:adjustRightInd w:val="0"/>
              <w:ind w:right="144"/>
              <w:rPr>
                <w:sz w:val="20"/>
                <w:szCs w:val="20"/>
              </w:rPr>
            </w:pPr>
            <w:r>
              <w:rPr>
                <w:sz w:val="20"/>
                <w:szCs w:val="20"/>
              </w:rPr>
              <w:t>Cancel Entire Order/Item</w:t>
            </w:r>
          </w:p>
          <w:p w:rsidR="007D1E8A" w:rsidRDefault="007D1E8A">
            <w:pPr>
              <w:autoSpaceDE w:val="0"/>
              <w:autoSpaceDN w:val="0"/>
              <w:adjustRightInd w:val="0"/>
              <w:ind w:right="144"/>
            </w:pPr>
            <w:r>
              <w:rPr>
                <w:sz w:val="20"/>
                <w:szCs w:val="20"/>
              </w:rPr>
              <w:t>Cancellation of entire order/all line items – Ignore for overages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610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Amount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N2 1/15</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Monetary amount</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to identify a maximum total order amount, that if a contractor would exceed, shall result in the entire order or balance of the order that exceeds the maximum amount not being filled.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When CUR01 in the 1/CUR/040 segment cites code BY, the monetary amount identified in this data element is expressed in the foreign currency identified in CUR02 of the 1/CUR/040 segment.  In all other instances, the monetary amount is expressed in US dollars.</w:t>
            </w:r>
          </w:p>
          <w:p w:rsidR="007D1E8A" w:rsidRDefault="007D1E8A">
            <w:pPr>
              <w:autoSpaceDE w:val="0"/>
              <w:autoSpaceDN w:val="0"/>
              <w:adjustRightInd w:val="0"/>
              <w:ind w:right="144"/>
              <w:rPr>
                <w:b/>
                <w:bCs/>
                <w:i/>
                <w:iCs/>
                <w:sz w:val="20"/>
                <w:szCs w:val="20"/>
              </w:rPr>
            </w:pPr>
          </w:p>
          <w:p w:rsidR="007D1E8A" w:rsidRDefault="007D1E8A">
            <w:pPr>
              <w:autoSpaceDE w:val="0"/>
              <w:autoSpaceDN w:val="0"/>
              <w:adjustRightInd w:val="0"/>
              <w:ind w:right="144"/>
            </w:pPr>
            <w:r>
              <w:rPr>
                <w:b/>
                <w:bCs/>
                <w:i/>
                <w:iCs/>
                <w:sz w:val="20"/>
                <w:szCs w:val="20"/>
              </w:rPr>
              <w:t>3. Cost Price</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508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Account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AN 1/35</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Account number assigned</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373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Date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DT 8/8</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Date expressed as CCYYMMDD</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559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Agency Qualifier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identifying the agency assigning the code values</w:t>
            </w:r>
          </w:p>
        </w:tc>
      </w:tr>
      <w:tr w:rsidR="002A5F28">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AX</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4"/>
            <w:tcBorders>
              <w:top w:val="nil"/>
              <w:left w:val="nil"/>
              <w:bottom w:val="nil"/>
              <w:right w:val="nil"/>
            </w:tcBorders>
          </w:tcPr>
          <w:p w:rsidR="002A5F28" w:rsidRDefault="002A5F28">
            <w:pPr>
              <w:autoSpaceDE w:val="0"/>
              <w:autoSpaceDN w:val="0"/>
              <w:adjustRightInd w:val="0"/>
              <w:ind w:right="144"/>
            </w:pPr>
            <w:r>
              <w:rPr>
                <w:sz w:val="20"/>
                <w:szCs w:val="20"/>
              </w:rPr>
              <w:t>ANSI Accredited Standards Committee, X12</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560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Special Services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2/10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identifying the special service</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a special delivery condition.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CSH08</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566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Substitution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indicating product or service substitution conditions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CSH09</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954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Percent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Percentage expressed as a decimal</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lastRenderedPageBreak/>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CSH10</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1004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Percent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to qualify percent</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6" w:name="book7"/>
      <w:bookmarkStart w:id="7" w:name="book12"/>
      <w:bookmarkStart w:id="8" w:name="book19"/>
      <w:bookmarkStart w:id="9" w:name="book26"/>
      <w:bookmarkEnd w:id="6"/>
      <w:bookmarkEnd w:id="7"/>
      <w:bookmarkEnd w:id="8"/>
      <w:bookmarkEnd w:id="9"/>
      <w:r>
        <w:rPr>
          <w:b/>
          <w:bCs/>
          <w:sz w:val="20"/>
          <w:szCs w:val="20"/>
        </w:rPr>
        <w:lastRenderedPageBreak/>
        <w:tab/>
        <w:t>Segment:</w:t>
      </w:r>
      <w:r>
        <w:rPr>
          <w:b/>
          <w:bCs/>
          <w:sz w:val="20"/>
          <w:szCs w:val="20"/>
        </w:rPr>
        <w:tab/>
      </w:r>
      <w:r>
        <w:rPr>
          <w:b/>
          <w:bCs/>
          <w:sz w:val="40"/>
          <w:szCs w:val="40"/>
        </w:rPr>
        <w:t xml:space="preserve">N9 </w:t>
      </w:r>
      <w:r>
        <w:rPr>
          <w:b/>
          <w:bCs/>
          <w:sz w:val="20"/>
          <w:szCs w:val="20"/>
        </w:rPr>
        <w:t>Reference Identification</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285</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r>
        <w:rPr>
          <w:sz w:val="20"/>
          <w:szCs w:val="20"/>
        </w:rPr>
        <w:tab/>
        <w:t>N9        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Heading</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transmit identifying information as specified by the Reference Identification Qualifier</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At least one of N902 or N903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N906 is present, then N905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If either C04003 or C04004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4</w:t>
      </w:r>
      <w:r>
        <w:rPr>
          <w:sz w:val="20"/>
          <w:szCs w:val="20"/>
        </w:rPr>
        <w:tab/>
        <w:t>If either C04005 or C04006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N906 reflects the time zone which the time reflects.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N907 contains data relating to the value cited in N902.</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tbl>
      <w:tblPr>
        <w:tblW w:w="0" w:type="auto"/>
        <w:tblLayout w:type="fixed"/>
        <w:tblCellMar>
          <w:left w:w="0" w:type="dxa"/>
          <w:right w:w="0" w:type="dxa"/>
        </w:tblCellMar>
        <w:tblLook w:val="0000"/>
      </w:tblPr>
      <w:tblGrid>
        <w:gridCol w:w="1944"/>
        <w:gridCol w:w="216"/>
        <w:gridCol w:w="7343"/>
      </w:tblGrid>
      <w:tr w:rsidR="002A5F28">
        <w:tblPrEx>
          <w:tblCellMar>
            <w:top w:w="0" w:type="dxa"/>
            <w:left w:w="0" w:type="dxa"/>
            <w:bottom w:w="0" w:type="dxa"/>
            <w:right w:w="0" w:type="dxa"/>
          </w:tblCellMar>
        </w:tblPrEx>
        <w:tc>
          <w:tcPr>
            <w:tcW w:w="1944" w:type="dxa"/>
            <w:tcBorders>
              <w:top w:val="nil"/>
              <w:left w:val="nil"/>
              <w:bottom w:val="nil"/>
              <w:right w:val="nil"/>
            </w:tcBorders>
          </w:tcPr>
          <w:p w:rsidR="002A5F28" w:rsidRDefault="002A5F28">
            <w:pPr>
              <w:autoSpaceDE w:val="0"/>
              <w:autoSpaceDN w:val="0"/>
              <w:adjustRightInd w:val="0"/>
              <w:ind w:right="144"/>
              <w:jc w:val="right"/>
            </w:pPr>
            <w:r>
              <w:rPr>
                <w:b/>
                <w:bCs/>
                <w:sz w:val="20"/>
                <w:szCs w:val="20"/>
              </w:rPr>
              <w:t>Notes:</w:t>
            </w:r>
          </w:p>
        </w:tc>
        <w:tc>
          <w:tcPr>
            <w:tcW w:w="216" w:type="dxa"/>
            <w:tcBorders>
              <w:top w:val="nil"/>
              <w:left w:val="nil"/>
              <w:bottom w:val="nil"/>
              <w:right w:val="nil"/>
            </w:tcBorders>
          </w:tcPr>
          <w:p w:rsidR="002A5F28" w:rsidRDefault="002A5F28">
            <w:pPr>
              <w:autoSpaceDE w:val="0"/>
              <w:autoSpaceDN w:val="0"/>
              <w:adjustRightInd w:val="0"/>
              <w:ind w:right="144"/>
              <w:jc w:val="right"/>
            </w:pPr>
          </w:p>
        </w:tc>
        <w:tc>
          <w:tcPr>
            <w:tcW w:w="7343" w:type="dxa"/>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this loop to identify various clauses (e.g., Federal Acquisition Regulation (FAR), Defense Federal Acquisition Regulation Supplement (DFARS), General Services Administration Regulation Supplement (GSARS), Department of Veterans Affairs Acquisition Regulation Supplement ( VAARS), Agency, or other clauses), Office of Management and Budget (OMB) Circular, special instructions or other references that are applicable to the entire award instrument. If the information varies by line item, use the 2/N9/320 segment.</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When an Alternate section is applicable to a cited clause, the alpha/numeric alternate identifier and date must be cited in the following MSG segment.</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3. When citing a clause in N902, the date of the clause MUST be cited in N904 and the title of the clause may be optionally cited in the following MSG segment.</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4.  When BCH01 in the 1/BCH/020 segment is code 00 or 24, one iteration of this loop is REQUIRED citing code TD in N901, the literal, "Reason for Modification" in N903, and the reason in the 1/MSG/290 segment.</w:t>
            </w:r>
          </w:p>
        </w:tc>
      </w:tr>
    </w:tbl>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9840" w:type="dxa"/>
        <w:tblLayout w:type="fixed"/>
        <w:tblCellMar>
          <w:left w:w="0" w:type="dxa"/>
          <w:right w:w="0" w:type="dxa"/>
        </w:tblCellMar>
        <w:tblLook w:val="0000"/>
      </w:tblPr>
      <w:tblGrid>
        <w:gridCol w:w="1007"/>
        <w:gridCol w:w="1080"/>
        <w:gridCol w:w="893"/>
        <w:gridCol w:w="188"/>
        <w:gridCol w:w="1367"/>
        <w:gridCol w:w="145"/>
        <w:gridCol w:w="3268"/>
        <w:gridCol w:w="432"/>
        <w:gridCol w:w="20"/>
        <w:gridCol w:w="966"/>
        <w:gridCol w:w="143"/>
        <w:gridCol w:w="331"/>
      </w:tblGrid>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rsidTr="00F02629">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TD</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Reason for Change</w:t>
            </w:r>
          </w:p>
        </w:tc>
      </w:tr>
      <w:tr w:rsidR="002A5F28" w:rsidTr="00F02629">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this code in conjunction with N903 and the 1/MSG/290 segment, as an indicator for the "Reason for Modification".  Cite the literal "Reason for Modification" in N903 and state the reason in the 1/MSG/290 segment.</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369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Free-form Description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1/45</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Free-form descriptive text</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Pr="00F02629" w:rsidRDefault="00F02629">
            <w:pPr>
              <w:autoSpaceDE w:val="0"/>
              <w:autoSpaceDN w:val="0"/>
              <w:adjustRightInd w:val="0"/>
              <w:ind w:right="144"/>
              <w:rPr>
                <w:b/>
                <w:bCs/>
                <w:i/>
                <w:iCs/>
                <w:sz w:val="20"/>
                <w:szCs w:val="20"/>
              </w:rPr>
            </w:pPr>
            <w:r>
              <w:rPr>
                <w:b/>
                <w:bCs/>
                <w:i/>
                <w:iCs/>
                <w:sz w:val="20"/>
                <w:szCs w:val="20"/>
              </w:rPr>
              <w:t>1</w:t>
            </w:r>
            <w:r w:rsidR="002A5F28">
              <w:rPr>
                <w:b/>
                <w:bCs/>
                <w:i/>
                <w:iCs/>
                <w:sz w:val="20"/>
                <w:szCs w:val="20"/>
              </w:rPr>
              <w:t>.  When N901 is code TD, cite the literal "Reason for Modification" and provide the reason in the 1/MSG/290 segment.</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373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Date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DT 8/8</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Date expressed as CCYYMMDD</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337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Time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TM 4/8</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lastRenderedPageBreak/>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623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Time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N907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To identify one or more reference numbers or identification numbers as specified by the Reference Qualifier</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When N901 cites a code that specifies a clause or instruction which applies to one or more line items, use this composite data element to:</w:t>
            </w:r>
          </w:p>
          <w:p w:rsidR="002A5F28" w:rsidRDefault="002A5F28">
            <w:pPr>
              <w:autoSpaceDE w:val="0"/>
              <w:autoSpaceDN w:val="0"/>
              <w:adjustRightInd w:val="0"/>
              <w:ind w:right="144"/>
              <w:rPr>
                <w:b/>
                <w:bCs/>
                <w:i/>
                <w:iCs/>
                <w:sz w:val="20"/>
                <w:szCs w:val="20"/>
              </w:rPr>
            </w:pPr>
            <w:r>
              <w:rPr>
                <w:b/>
                <w:bCs/>
                <w:i/>
                <w:iCs/>
                <w:sz w:val="20"/>
                <w:szCs w:val="20"/>
              </w:rPr>
              <w:t>a.  Identify the line item(s) to which the clause or instruction applies, or</w:t>
            </w:r>
          </w:p>
          <w:p w:rsidR="002A5F28" w:rsidRDefault="002A5F28">
            <w:pPr>
              <w:autoSpaceDE w:val="0"/>
              <w:autoSpaceDN w:val="0"/>
              <w:adjustRightInd w:val="0"/>
              <w:ind w:right="144"/>
            </w:pPr>
            <w:r>
              <w:rPr>
                <w:b/>
                <w:bCs/>
                <w:i/>
                <w:iCs/>
                <w:sz w:val="20"/>
                <w:szCs w:val="20"/>
              </w:rPr>
              <w:t>b.  Identify the line item(s) to which the clause or instruction does not apply.</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2/3</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qualifying the Reference Identification</w:t>
            </w:r>
          </w:p>
        </w:tc>
      </w:tr>
      <w:tr w:rsidR="002A5F28" w:rsidTr="00F02629">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C04006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127</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Reference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1/30</w:t>
            </w:r>
          </w:p>
        </w:tc>
      </w:tr>
      <w:tr w:rsidR="002A5F28" w:rsidTr="00F02629">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Reference information as defined for a particular Transaction Set or as specified by the Reference Identification Qualifier</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10" w:name="book27"/>
      <w:bookmarkStart w:id="11" w:name="book28"/>
      <w:bookmarkEnd w:id="10"/>
      <w:bookmarkEnd w:id="11"/>
      <w:r>
        <w:rPr>
          <w:b/>
          <w:bCs/>
          <w:sz w:val="20"/>
          <w:szCs w:val="20"/>
        </w:rPr>
        <w:lastRenderedPageBreak/>
        <w:tab/>
        <w:t>Segment:</w:t>
      </w:r>
      <w:r>
        <w:rPr>
          <w:b/>
          <w:bCs/>
          <w:sz w:val="20"/>
          <w:szCs w:val="20"/>
        </w:rPr>
        <w:tab/>
      </w:r>
      <w:r>
        <w:rPr>
          <w:b/>
          <w:bCs/>
          <w:sz w:val="40"/>
          <w:szCs w:val="40"/>
        </w:rPr>
        <w:t xml:space="preserve">MSG </w:t>
      </w:r>
      <w:r>
        <w:rPr>
          <w:b/>
          <w:bCs/>
          <w:sz w:val="20"/>
          <w:szCs w:val="20"/>
        </w:rPr>
        <w:t>Message Text</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290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r>
        <w:rPr>
          <w:sz w:val="20"/>
          <w:szCs w:val="20"/>
        </w:rPr>
        <w:tab/>
        <w:t>N9        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Heading</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1000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provide a free-form format that allows the transmission of text information</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If MSG03 is present, then MSG02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MSG03 is the number of lines to advance before printing.</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r>
        <w:rPr>
          <w:sz w:val="20"/>
          <w:szCs w:val="20"/>
        </w:rPr>
        <w:tab/>
      </w:r>
      <w:r>
        <w:rPr>
          <w:b/>
          <w:bCs/>
          <w:sz w:val="20"/>
          <w:szCs w:val="20"/>
        </w:rPr>
        <w:t>1</w:t>
      </w:r>
      <w:r>
        <w:rPr>
          <w:sz w:val="20"/>
          <w:szCs w:val="20"/>
        </w:rPr>
        <w:tab/>
        <w:t>MSG02 is not related to the specific characteristics of a printer, but identifies top of page, advance a line, etc.</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MSG02 is "AA - Advance the specified number of lines before print" then MSG03 is required.</w:t>
      </w:r>
    </w:p>
    <w:tbl>
      <w:tblPr>
        <w:tblW w:w="0" w:type="auto"/>
        <w:tblLayout w:type="fixed"/>
        <w:tblCellMar>
          <w:left w:w="0" w:type="dxa"/>
          <w:right w:w="0" w:type="dxa"/>
        </w:tblCellMar>
        <w:tblLook w:val="0000"/>
      </w:tblPr>
      <w:tblGrid>
        <w:gridCol w:w="1944"/>
        <w:gridCol w:w="216"/>
        <w:gridCol w:w="7343"/>
      </w:tblGrid>
      <w:tr w:rsidR="002A5F28">
        <w:tblPrEx>
          <w:tblCellMar>
            <w:top w:w="0" w:type="dxa"/>
            <w:left w:w="0" w:type="dxa"/>
            <w:bottom w:w="0" w:type="dxa"/>
            <w:right w:w="0" w:type="dxa"/>
          </w:tblCellMar>
        </w:tblPrEx>
        <w:tc>
          <w:tcPr>
            <w:tcW w:w="1944" w:type="dxa"/>
            <w:tcBorders>
              <w:top w:val="nil"/>
              <w:left w:val="nil"/>
              <w:bottom w:val="nil"/>
              <w:right w:val="nil"/>
            </w:tcBorders>
          </w:tcPr>
          <w:p w:rsidR="002A5F28" w:rsidRDefault="002A5F28">
            <w:pPr>
              <w:autoSpaceDE w:val="0"/>
              <w:autoSpaceDN w:val="0"/>
              <w:adjustRightInd w:val="0"/>
              <w:ind w:right="144"/>
              <w:jc w:val="right"/>
            </w:pPr>
            <w:r>
              <w:rPr>
                <w:b/>
                <w:bCs/>
                <w:sz w:val="20"/>
                <w:szCs w:val="20"/>
              </w:rPr>
              <w:t>Notes:</w:t>
            </w:r>
          </w:p>
        </w:tc>
        <w:tc>
          <w:tcPr>
            <w:tcW w:w="216" w:type="dxa"/>
            <w:tcBorders>
              <w:top w:val="nil"/>
              <w:left w:val="nil"/>
              <w:bottom w:val="nil"/>
              <w:right w:val="nil"/>
            </w:tcBorders>
          </w:tcPr>
          <w:p w:rsidR="002A5F28" w:rsidRDefault="002A5F28">
            <w:pPr>
              <w:autoSpaceDE w:val="0"/>
              <w:autoSpaceDN w:val="0"/>
              <w:adjustRightInd w:val="0"/>
              <w:ind w:right="144"/>
              <w:jc w:val="right"/>
            </w:pPr>
          </w:p>
        </w:tc>
        <w:tc>
          <w:tcPr>
            <w:tcW w:w="7343" w:type="dxa"/>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this segment to carry the title or full text of any clause, a special instruction, the Reason for Modification, or other information associated with the number cited in N902.</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This segment is also used to carry clause fill-in information that is not provided elsewhere within the transaction set.  Use of clause titles when providing fill-in information is recommended.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3.  When providing fill-in information, the following format is recommended: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 xml:space="preserve">     a)  In the first iteration of the segment, cite the clause title, and the clause Alternate identifier with date if applicable, followed by a pipe sign to indicate the end of the title information, then cite the number of fill-ins followed by a second pipe sign to indicate the end of the title segment.</w:t>
            </w:r>
          </w:p>
          <w:p w:rsidR="002A5F28" w:rsidRDefault="002A5F28">
            <w:pPr>
              <w:autoSpaceDE w:val="0"/>
              <w:autoSpaceDN w:val="0"/>
              <w:adjustRightInd w:val="0"/>
              <w:ind w:right="144"/>
              <w:rPr>
                <w:b/>
                <w:bCs/>
                <w:i/>
                <w:iCs/>
                <w:sz w:val="20"/>
                <w:szCs w:val="20"/>
              </w:rPr>
            </w:pPr>
            <w:r>
              <w:rPr>
                <w:b/>
                <w:bCs/>
                <w:i/>
                <w:iCs/>
                <w:sz w:val="20"/>
                <w:szCs w:val="20"/>
              </w:rPr>
              <w:t xml:space="preserve">     </w:t>
            </w:r>
          </w:p>
          <w:p w:rsidR="002A5F28" w:rsidRDefault="002A5F28">
            <w:pPr>
              <w:autoSpaceDE w:val="0"/>
              <w:autoSpaceDN w:val="0"/>
              <w:adjustRightInd w:val="0"/>
              <w:ind w:right="144"/>
              <w:rPr>
                <w:b/>
                <w:bCs/>
                <w:i/>
                <w:iCs/>
                <w:sz w:val="20"/>
                <w:szCs w:val="20"/>
              </w:rPr>
            </w:pPr>
            <w:r>
              <w:rPr>
                <w:b/>
                <w:bCs/>
                <w:i/>
                <w:iCs/>
                <w:sz w:val="20"/>
                <w:szCs w:val="20"/>
              </w:rPr>
              <w:t xml:space="preserve">     b)  For each fill-in, begin a new MSG segment using the sequence in which the fill-ins appear within the clause.  These MSG segments may each begin with a number indicating the fill-in's sequence position.  End each fill-in with a pipe sign.  If multiple iterations of MSG are required for a long fill-in, end only the last MSG segment of that fill-in with the pipe sign.</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4.  The purpose of the pipe sign (|) is to provide an indication to receiving applications that the data string related to a single entry has been completed.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 xml:space="preserve">     An example of a clause with 3 fill-ins follows:</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 xml:space="preserve">     MSG*Commencement, Prosecution, and Completion of Work Alternate I (April 1984)|3|</w:t>
            </w:r>
          </w:p>
          <w:p w:rsidR="002A5F28" w:rsidRDefault="002A5F28">
            <w:pPr>
              <w:autoSpaceDE w:val="0"/>
              <w:autoSpaceDN w:val="0"/>
              <w:adjustRightInd w:val="0"/>
              <w:ind w:right="144"/>
              <w:rPr>
                <w:b/>
                <w:bCs/>
                <w:i/>
                <w:iCs/>
                <w:sz w:val="20"/>
                <w:szCs w:val="20"/>
              </w:rPr>
            </w:pPr>
            <w:r>
              <w:rPr>
                <w:b/>
                <w:bCs/>
                <w:i/>
                <w:iCs/>
                <w:sz w:val="20"/>
                <w:szCs w:val="20"/>
              </w:rPr>
              <w:t xml:space="preserve">     MSG*1.  30|</w:t>
            </w:r>
          </w:p>
          <w:p w:rsidR="002A5F28" w:rsidRDefault="002A5F28">
            <w:pPr>
              <w:autoSpaceDE w:val="0"/>
              <w:autoSpaceDN w:val="0"/>
              <w:adjustRightInd w:val="0"/>
              <w:ind w:right="144"/>
              <w:rPr>
                <w:b/>
                <w:bCs/>
                <w:i/>
                <w:iCs/>
                <w:sz w:val="20"/>
                <w:szCs w:val="20"/>
              </w:rPr>
            </w:pPr>
            <w:r>
              <w:rPr>
                <w:b/>
                <w:bCs/>
                <w:i/>
                <w:iCs/>
                <w:sz w:val="20"/>
                <w:szCs w:val="20"/>
              </w:rPr>
              <w:t xml:space="preserve">     MSG*2.  30 Sep 1995|</w:t>
            </w:r>
          </w:p>
          <w:p w:rsidR="002A5F28" w:rsidRDefault="002A5F28">
            <w:pPr>
              <w:autoSpaceDE w:val="0"/>
              <w:autoSpaceDN w:val="0"/>
              <w:adjustRightInd w:val="0"/>
              <w:ind w:right="144"/>
              <w:rPr>
                <w:b/>
                <w:bCs/>
                <w:i/>
                <w:iCs/>
                <w:sz w:val="20"/>
                <w:szCs w:val="20"/>
              </w:rPr>
            </w:pPr>
            <w:r>
              <w:rPr>
                <w:b/>
                <w:bCs/>
                <w:i/>
                <w:iCs/>
                <w:sz w:val="20"/>
                <w:szCs w:val="20"/>
              </w:rPr>
              <w:t xml:space="preserve">     MSG*3.  15 Jan 1995|</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5.  An example alternative format provides all fill-in information within the title MSG segment as follows:</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 xml:space="preserve">     MSG*Commencement, Prosecution, and Completion of Work Alternate I (Apr 1984)|3|30|Sep 30, 1995|Jan 15, 1995|</w:t>
            </w:r>
          </w:p>
        </w:tc>
      </w:tr>
    </w:tbl>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0" w:type="auto"/>
        <w:tblLayout w:type="fixed"/>
        <w:tblCellMar>
          <w:left w:w="0" w:type="dxa"/>
          <w:right w:w="0" w:type="dxa"/>
        </w:tblCellMar>
        <w:tblLook w:val="0000"/>
      </w:tblPr>
      <w:tblGrid>
        <w:gridCol w:w="1007"/>
        <w:gridCol w:w="1080"/>
        <w:gridCol w:w="893"/>
        <w:gridCol w:w="4968"/>
        <w:gridCol w:w="432"/>
        <w:gridCol w:w="20"/>
        <w:gridCol w:w="1109"/>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MSG01</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933</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Free-Form Message Text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AN 1/264</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F02629" w:rsidRPr="00F02629" w:rsidRDefault="002A5F28">
            <w:pPr>
              <w:autoSpaceDE w:val="0"/>
              <w:autoSpaceDN w:val="0"/>
              <w:adjustRightInd w:val="0"/>
              <w:ind w:right="144"/>
              <w:rPr>
                <w:sz w:val="20"/>
                <w:szCs w:val="20"/>
              </w:rPr>
            </w:pPr>
            <w:r>
              <w:rPr>
                <w:sz w:val="20"/>
                <w:szCs w:val="20"/>
              </w:rPr>
              <w:t>Free-form message text</w:t>
            </w:r>
          </w:p>
        </w:tc>
      </w:tr>
      <w:tr w:rsidR="00F02629">
        <w:tblPrEx>
          <w:tblCellMar>
            <w:top w:w="0" w:type="dxa"/>
            <w:left w:w="0" w:type="dxa"/>
            <w:bottom w:w="0" w:type="dxa"/>
            <w:right w:w="0" w:type="dxa"/>
          </w:tblCellMar>
        </w:tblPrEx>
        <w:tc>
          <w:tcPr>
            <w:tcW w:w="1007" w:type="dxa"/>
            <w:tcBorders>
              <w:top w:val="nil"/>
              <w:left w:val="nil"/>
              <w:bottom w:val="nil"/>
              <w:right w:val="nil"/>
            </w:tcBorders>
          </w:tcPr>
          <w:p w:rsidR="00F02629" w:rsidRDefault="00F02629">
            <w:pPr>
              <w:autoSpaceDE w:val="0"/>
              <w:autoSpaceDN w:val="0"/>
              <w:adjustRightInd w:val="0"/>
              <w:ind w:right="144"/>
              <w:rPr>
                <w:b/>
                <w:bCs/>
                <w:sz w:val="20"/>
                <w:szCs w:val="20"/>
              </w:rPr>
            </w:pPr>
          </w:p>
        </w:tc>
        <w:tc>
          <w:tcPr>
            <w:tcW w:w="1080" w:type="dxa"/>
            <w:tcBorders>
              <w:top w:val="nil"/>
              <w:left w:val="nil"/>
              <w:bottom w:val="nil"/>
              <w:right w:val="nil"/>
            </w:tcBorders>
          </w:tcPr>
          <w:p w:rsidR="00F02629" w:rsidRDefault="00F02629">
            <w:pPr>
              <w:autoSpaceDE w:val="0"/>
              <w:autoSpaceDN w:val="0"/>
              <w:adjustRightInd w:val="0"/>
              <w:ind w:right="144"/>
              <w:jc w:val="center"/>
              <w:rPr>
                <w:b/>
                <w:bCs/>
                <w:sz w:val="20"/>
                <w:szCs w:val="20"/>
              </w:rPr>
            </w:pPr>
          </w:p>
        </w:tc>
        <w:tc>
          <w:tcPr>
            <w:tcW w:w="892" w:type="dxa"/>
            <w:tcBorders>
              <w:top w:val="nil"/>
              <w:left w:val="nil"/>
              <w:bottom w:val="nil"/>
              <w:right w:val="nil"/>
            </w:tcBorders>
          </w:tcPr>
          <w:p w:rsidR="00F02629" w:rsidRDefault="00F02629">
            <w:pPr>
              <w:autoSpaceDE w:val="0"/>
              <w:autoSpaceDN w:val="0"/>
              <w:adjustRightInd w:val="0"/>
              <w:ind w:right="144"/>
              <w:jc w:val="center"/>
              <w:rPr>
                <w:b/>
                <w:bCs/>
                <w:sz w:val="20"/>
                <w:szCs w:val="20"/>
              </w:rPr>
            </w:pPr>
          </w:p>
        </w:tc>
        <w:tc>
          <w:tcPr>
            <w:tcW w:w="4968" w:type="dxa"/>
            <w:tcBorders>
              <w:top w:val="nil"/>
              <w:left w:val="nil"/>
              <w:bottom w:val="nil"/>
              <w:right w:val="nil"/>
            </w:tcBorders>
          </w:tcPr>
          <w:p w:rsidR="00F02629" w:rsidRDefault="00F02629">
            <w:pPr>
              <w:autoSpaceDE w:val="0"/>
              <w:autoSpaceDN w:val="0"/>
              <w:adjustRightInd w:val="0"/>
              <w:ind w:right="144"/>
              <w:rPr>
                <w:b/>
                <w:bCs/>
                <w:sz w:val="20"/>
                <w:szCs w:val="20"/>
              </w:rPr>
            </w:pPr>
            <w:r>
              <w:rPr>
                <w:b/>
                <w:bCs/>
                <w:sz w:val="20"/>
                <w:szCs w:val="20"/>
              </w:rPr>
              <w:t>Literal String</w:t>
            </w:r>
          </w:p>
          <w:p w:rsidR="00F02629" w:rsidRDefault="00F02629" w:rsidP="00F02629">
            <w:pPr>
              <w:numPr>
                <w:ilvl w:val="0"/>
                <w:numId w:val="1"/>
              </w:numPr>
              <w:autoSpaceDE w:val="0"/>
              <w:autoSpaceDN w:val="0"/>
              <w:adjustRightInd w:val="0"/>
              <w:ind w:right="144"/>
              <w:rPr>
                <w:b/>
                <w:bCs/>
                <w:sz w:val="20"/>
                <w:szCs w:val="20"/>
              </w:rPr>
            </w:pPr>
            <w:r>
              <w:rPr>
                <w:b/>
                <w:bCs/>
                <w:sz w:val="20"/>
                <w:szCs w:val="20"/>
              </w:rPr>
              <w:t>Cancellation</w:t>
            </w:r>
          </w:p>
          <w:p w:rsidR="00F02629" w:rsidRDefault="00F02629" w:rsidP="00F02629">
            <w:pPr>
              <w:numPr>
                <w:ilvl w:val="0"/>
                <w:numId w:val="1"/>
              </w:numPr>
              <w:autoSpaceDE w:val="0"/>
              <w:autoSpaceDN w:val="0"/>
              <w:adjustRightInd w:val="0"/>
              <w:ind w:right="144"/>
              <w:rPr>
                <w:b/>
                <w:bCs/>
                <w:sz w:val="20"/>
                <w:szCs w:val="20"/>
              </w:rPr>
            </w:pPr>
            <w:r>
              <w:rPr>
                <w:b/>
                <w:bCs/>
                <w:sz w:val="20"/>
                <w:szCs w:val="20"/>
              </w:rPr>
              <w:lastRenderedPageBreak/>
              <w:t>Overage</w:t>
            </w:r>
          </w:p>
        </w:tc>
        <w:tc>
          <w:tcPr>
            <w:tcW w:w="432" w:type="dxa"/>
            <w:tcBorders>
              <w:top w:val="nil"/>
              <w:left w:val="nil"/>
              <w:bottom w:val="nil"/>
              <w:right w:val="nil"/>
            </w:tcBorders>
          </w:tcPr>
          <w:p w:rsidR="00F02629" w:rsidRDefault="00F02629">
            <w:pPr>
              <w:autoSpaceDE w:val="0"/>
              <w:autoSpaceDN w:val="0"/>
              <w:adjustRightInd w:val="0"/>
              <w:ind w:right="144"/>
              <w:jc w:val="center"/>
              <w:rPr>
                <w:b/>
                <w:bCs/>
                <w:sz w:val="20"/>
                <w:szCs w:val="20"/>
              </w:rPr>
            </w:pPr>
          </w:p>
        </w:tc>
        <w:tc>
          <w:tcPr>
            <w:tcW w:w="14" w:type="dxa"/>
            <w:tcBorders>
              <w:top w:val="nil"/>
              <w:left w:val="nil"/>
              <w:bottom w:val="nil"/>
              <w:right w:val="nil"/>
            </w:tcBorders>
          </w:tcPr>
          <w:p w:rsidR="00F02629" w:rsidRDefault="00F02629">
            <w:pPr>
              <w:autoSpaceDE w:val="0"/>
              <w:autoSpaceDN w:val="0"/>
              <w:adjustRightInd w:val="0"/>
              <w:ind w:right="144"/>
              <w:jc w:val="center"/>
            </w:pPr>
          </w:p>
        </w:tc>
        <w:tc>
          <w:tcPr>
            <w:tcW w:w="1440" w:type="dxa"/>
            <w:gridSpan w:val="2"/>
            <w:tcBorders>
              <w:top w:val="nil"/>
              <w:left w:val="nil"/>
              <w:bottom w:val="nil"/>
              <w:right w:val="nil"/>
            </w:tcBorders>
          </w:tcPr>
          <w:p w:rsidR="00F02629" w:rsidRDefault="00F02629">
            <w:pPr>
              <w:autoSpaceDE w:val="0"/>
              <w:autoSpaceDN w:val="0"/>
              <w:adjustRightInd w:val="0"/>
              <w:ind w:right="144"/>
              <w:rPr>
                <w:b/>
                <w:bCs/>
                <w:sz w:val="20"/>
                <w:szCs w:val="20"/>
              </w:rPr>
            </w:pP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lastRenderedPageBreak/>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MSG02</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934</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Printer Carriage Control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A field to be used for the control of the line feed of the receiving printer</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MSG03</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1470</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N0 1/9</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A generic number</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12" w:name="book29"/>
      <w:bookmarkStart w:id="13" w:name="book52"/>
      <w:bookmarkEnd w:id="12"/>
      <w:bookmarkEnd w:id="13"/>
      <w:r>
        <w:rPr>
          <w:b/>
          <w:bCs/>
          <w:sz w:val="20"/>
          <w:szCs w:val="20"/>
        </w:rPr>
        <w:lastRenderedPageBreak/>
        <w:tab/>
        <w:t>Segment:</w:t>
      </w:r>
      <w:r>
        <w:rPr>
          <w:b/>
          <w:bCs/>
          <w:sz w:val="20"/>
          <w:szCs w:val="20"/>
        </w:rPr>
        <w:tab/>
      </w:r>
      <w:r>
        <w:rPr>
          <w:b/>
          <w:bCs/>
          <w:sz w:val="40"/>
          <w:szCs w:val="40"/>
        </w:rPr>
        <w:t xml:space="preserve">POC </w:t>
      </w:r>
      <w:r>
        <w:rPr>
          <w:b/>
          <w:bCs/>
          <w:sz w:val="20"/>
          <w:szCs w:val="20"/>
        </w:rPr>
        <w:t>Line Item Change</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010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r>
        <w:rPr>
          <w:sz w:val="20"/>
          <w:szCs w:val="20"/>
        </w:rPr>
        <w:tab/>
        <w:t>POC        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Detail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specify changes to a line item</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If POC03 is present, then both POC04 and POC05 are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POC07 is present, then POC06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If either POC08 or POC09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4</w:t>
      </w:r>
      <w:r>
        <w:rPr>
          <w:sz w:val="20"/>
          <w:szCs w:val="20"/>
        </w:rPr>
        <w:tab/>
        <w:t>If either POC10 or POC11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5</w:t>
      </w:r>
      <w:r>
        <w:rPr>
          <w:sz w:val="20"/>
          <w:szCs w:val="20"/>
        </w:rPr>
        <w:tab/>
        <w:t>If either POC12 or POC13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6</w:t>
      </w:r>
      <w:r>
        <w:rPr>
          <w:sz w:val="20"/>
          <w:szCs w:val="20"/>
        </w:rPr>
        <w:tab/>
        <w:t>If either POC14 or POC15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7</w:t>
      </w:r>
      <w:r>
        <w:rPr>
          <w:sz w:val="20"/>
          <w:szCs w:val="20"/>
        </w:rPr>
        <w:tab/>
        <w:t>If either POC16 or POC17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8</w:t>
      </w:r>
      <w:r>
        <w:rPr>
          <w:sz w:val="20"/>
          <w:szCs w:val="20"/>
        </w:rPr>
        <w:tab/>
        <w:t>If either POC18 or POC19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9</w:t>
      </w:r>
      <w:r>
        <w:rPr>
          <w:sz w:val="20"/>
          <w:szCs w:val="20"/>
        </w:rPr>
        <w:tab/>
        <w:t>If either POC20 or POC21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10</w:t>
      </w:r>
      <w:r>
        <w:rPr>
          <w:sz w:val="20"/>
          <w:szCs w:val="20"/>
        </w:rPr>
        <w:tab/>
        <w:t>If either POC22 or POC23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11</w:t>
      </w:r>
      <w:r>
        <w:rPr>
          <w:sz w:val="20"/>
          <w:szCs w:val="20"/>
        </w:rPr>
        <w:tab/>
        <w:t>If either POC24 or POC25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12</w:t>
      </w:r>
      <w:r>
        <w:rPr>
          <w:sz w:val="20"/>
          <w:szCs w:val="20"/>
        </w:rPr>
        <w:tab/>
        <w:t>If either POC26 or POC27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POC01 is the purchase order line item identification.</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tbl>
      <w:tblPr>
        <w:tblW w:w="0" w:type="auto"/>
        <w:tblLayout w:type="fixed"/>
        <w:tblCellMar>
          <w:left w:w="0" w:type="dxa"/>
          <w:right w:w="0" w:type="dxa"/>
        </w:tblCellMar>
        <w:tblLook w:val="0000"/>
      </w:tblPr>
      <w:tblGrid>
        <w:gridCol w:w="1944"/>
        <w:gridCol w:w="216"/>
        <w:gridCol w:w="7343"/>
      </w:tblGrid>
      <w:tr w:rsidR="002A5F28">
        <w:tblPrEx>
          <w:tblCellMar>
            <w:top w:w="0" w:type="dxa"/>
            <w:left w:w="0" w:type="dxa"/>
            <w:bottom w:w="0" w:type="dxa"/>
            <w:right w:w="0" w:type="dxa"/>
          </w:tblCellMar>
        </w:tblPrEx>
        <w:tc>
          <w:tcPr>
            <w:tcW w:w="1944" w:type="dxa"/>
            <w:tcBorders>
              <w:top w:val="nil"/>
              <w:left w:val="nil"/>
              <w:bottom w:val="nil"/>
              <w:right w:val="nil"/>
            </w:tcBorders>
          </w:tcPr>
          <w:p w:rsidR="002A5F28" w:rsidRDefault="002A5F28">
            <w:pPr>
              <w:autoSpaceDE w:val="0"/>
              <w:autoSpaceDN w:val="0"/>
              <w:adjustRightInd w:val="0"/>
              <w:ind w:right="144"/>
              <w:jc w:val="right"/>
            </w:pPr>
            <w:r>
              <w:rPr>
                <w:b/>
                <w:bCs/>
                <w:sz w:val="20"/>
                <w:szCs w:val="20"/>
              </w:rPr>
              <w:t>Notes:</w:t>
            </w:r>
          </w:p>
        </w:tc>
        <w:tc>
          <w:tcPr>
            <w:tcW w:w="216" w:type="dxa"/>
            <w:tcBorders>
              <w:top w:val="nil"/>
              <w:left w:val="nil"/>
              <w:bottom w:val="nil"/>
              <w:right w:val="nil"/>
            </w:tcBorders>
          </w:tcPr>
          <w:p w:rsidR="002A5F28" w:rsidRDefault="002A5F28">
            <w:pPr>
              <w:autoSpaceDE w:val="0"/>
              <w:autoSpaceDN w:val="0"/>
              <w:adjustRightInd w:val="0"/>
              <w:ind w:right="144"/>
              <w:jc w:val="right"/>
            </w:pPr>
          </w:p>
        </w:tc>
        <w:tc>
          <w:tcPr>
            <w:tcW w:w="7343" w:type="dxa"/>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this POC loop to identify all change information applicable to the item or service within the POC loop.</w:t>
            </w:r>
          </w:p>
        </w:tc>
      </w:tr>
    </w:tbl>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9840" w:type="dxa"/>
        <w:tblLayout w:type="fixed"/>
        <w:tblCellMar>
          <w:left w:w="0" w:type="dxa"/>
          <w:right w:w="0" w:type="dxa"/>
        </w:tblCellMar>
        <w:tblLook w:val="0000"/>
      </w:tblPr>
      <w:tblGrid>
        <w:gridCol w:w="1007"/>
        <w:gridCol w:w="1080"/>
        <w:gridCol w:w="893"/>
        <w:gridCol w:w="188"/>
        <w:gridCol w:w="1367"/>
        <w:gridCol w:w="145"/>
        <w:gridCol w:w="3268"/>
        <w:gridCol w:w="432"/>
        <w:gridCol w:w="20"/>
        <w:gridCol w:w="966"/>
        <w:gridCol w:w="143"/>
        <w:gridCol w:w="331"/>
      </w:tblGrid>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Assigned Identification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1/20</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Alphanumeric characters assigned for differentiation within a transaction set</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 xml:space="preserve">1. Use to specify the Contract Line Item Number (CLIN), the Sub Contract Line Item Number (SUBCLIN), or the Exhibit Line Item Number (ELIN), if one is assigned. </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2. When a line item is being modified, the same number as cited in the 850 transaction set, applicable to the line item being modified, must be cited in POC01.</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670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Change or Response Type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type of change to the line item</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type of changes this modification makes to table 2 of the award instrument to which this modification applies.</w:t>
            </w:r>
          </w:p>
        </w:tc>
      </w:tr>
      <w:tr w:rsidR="002A5F28" w:rsidTr="00337B77">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b/>
                <w:bCs/>
                <w:i/>
                <w:iCs/>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CA</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Changes To Line Items</w:t>
            </w:r>
          </w:p>
        </w:tc>
      </w:tr>
      <w:tr w:rsidR="002A5F28" w:rsidTr="00337B77">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only when the code AI or DI do not apply. When used, the entire POC loop must be transmitted containing ALL information applicable, as of the modification date, to the line item identified in POC01</w:t>
            </w:r>
            <w:r w:rsidR="00337B77">
              <w:rPr>
                <w:b/>
                <w:bCs/>
                <w:i/>
                <w:iCs/>
                <w:sz w:val="20"/>
                <w:szCs w:val="20"/>
              </w:rPr>
              <w:t>- OVERAGES</w:t>
            </w:r>
          </w:p>
        </w:tc>
      </w:tr>
      <w:tr w:rsidR="002A5F28" w:rsidTr="00337B77">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b/>
                <w:bCs/>
                <w:i/>
                <w:iCs/>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DI</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5"/>
            <w:tcBorders>
              <w:top w:val="nil"/>
              <w:left w:val="nil"/>
              <w:bottom w:val="nil"/>
              <w:right w:val="nil"/>
            </w:tcBorders>
          </w:tcPr>
          <w:p w:rsidR="002A5F28" w:rsidRDefault="002A5F28">
            <w:pPr>
              <w:autoSpaceDE w:val="0"/>
              <w:autoSpaceDN w:val="0"/>
              <w:adjustRightInd w:val="0"/>
              <w:ind w:right="144"/>
            </w:pPr>
            <w:r>
              <w:rPr>
                <w:sz w:val="20"/>
                <w:szCs w:val="20"/>
              </w:rPr>
              <w:t>Delete Item(s)</w:t>
            </w:r>
          </w:p>
        </w:tc>
      </w:tr>
      <w:tr w:rsidR="002A5F28" w:rsidTr="00337B77">
        <w:tblPrEx>
          <w:tblCellMar>
            <w:top w:w="0" w:type="dxa"/>
            <w:left w:w="0" w:type="dxa"/>
            <w:bottom w:w="0" w:type="dxa"/>
            <w:right w:w="0" w:type="dxa"/>
          </w:tblCellMar>
        </w:tblPrEx>
        <w:trPr>
          <w:gridAfter w:val="2"/>
          <w:wAfter w:w="474" w:type="dxa"/>
        </w:trPr>
        <w:tc>
          <w:tcPr>
            <w:tcW w:w="4680" w:type="dxa"/>
            <w:gridSpan w:val="6"/>
            <w:tcBorders>
              <w:top w:val="nil"/>
              <w:left w:val="nil"/>
              <w:bottom w:val="nil"/>
              <w:right w:val="nil"/>
            </w:tcBorders>
          </w:tcPr>
          <w:p w:rsidR="002A5F28" w:rsidRDefault="002A5F28">
            <w:pPr>
              <w:autoSpaceDE w:val="0"/>
              <w:autoSpaceDN w:val="0"/>
              <w:adjustRightInd w:val="0"/>
              <w:ind w:right="144"/>
            </w:pPr>
          </w:p>
        </w:tc>
        <w:tc>
          <w:tcPr>
            <w:tcW w:w="4686"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only when the modification action requires the deletion of a line item identified in POC01.</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330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Quantity Ordered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1/15</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Quantity ordered</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to specify the quantity applicable to the line item. Step ladder quantities applicable to requirements and indefinite quantity type award instruments and the related prices are to be carried in the 2/CTP/040 segment.</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 xml:space="preserve">2. Do not use this data element at the CLIN level if quantities are specified at </w:t>
            </w:r>
            <w:r>
              <w:rPr>
                <w:b/>
                <w:bCs/>
                <w:i/>
                <w:iCs/>
                <w:sz w:val="20"/>
                <w:szCs w:val="20"/>
              </w:rPr>
              <w:lastRenderedPageBreak/>
              <w:t>the SUBCLIN level.</w:t>
            </w:r>
          </w:p>
          <w:p w:rsidR="00337B77" w:rsidRDefault="00337B77">
            <w:pPr>
              <w:autoSpaceDE w:val="0"/>
              <w:autoSpaceDN w:val="0"/>
              <w:adjustRightInd w:val="0"/>
              <w:ind w:right="144"/>
              <w:rPr>
                <w:b/>
                <w:bCs/>
                <w:i/>
                <w:iCs/>
                <w:sz w:val="20"/>
                <w:szCs w:val="20"/>
              </w:rPr>
            </w:pPr>
          </w:p>
          <w:p w:rsidR="00337B77" w:rsidRDefault="00337B77">
            <w:pPr>
              <w:autoSpaceDE w:val="0"/>
              <w:autoSpaceDN w:val="0"/>
              <w:adjustRightInd w:val="0"/>
              <w:ind w:right="144"/>
            </w:pPr>
            <w:r>
              <w:rPr>
                <w:b/>
                <w:bCs/>
                <w:i/>
                <w:iCs/>
                <w:sz w:val="20"/>
                <w:szCs w:val="20"/>
              </w:rPr>
              <w:t>3. Original total quantity ordered</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671</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Quantity Left to Receive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1/9</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Quantity left to receive as qualified by the unit of measure</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337B77">
            <w:pPr>
              <w:autoSpaceDE w:val="0"/>
              <w:autoSpaceDN w:val="0"/>
              <w:adjustRightInd w:val="0"/>
              <w:ind w:right="144"/>
              <w:rPr>
                <w:b/>
                <w:bCs/>
                <w:i/>
                <w:iCs/>
                <w:sz w:val="20"/>
                <w:szCs w:val="20"/>
              </w:rPr>
            </w:pPr>
            <w:r>
              <w:rPr>
                <w:b/>
                <w:bCs/>
                <w:i/>
                <w:iCs/>
                <w:sz w:val="20"/>
                <w:szCs w:val="20"/>
              </w:rPr>
              <w:t xml:space="preserve">1. </w:t>
            </w:r>
            <w:r w:rsidR="002A5F28">
              <w:rPr>
                <w:b/>
                <w:bCs/>
                <w:i/>
                <w:iCs/>
                <w:sz w:val="20"/>
                <w:szCs w:val="20"/>
              </w:rPr>
              <w:t>Use to identify the balance of the quantity to be received.  If the quantity left to receive is not known, cite "0".</w:t>
            </w:r>
          </w:p>
          <w:p w:rsidR="00337B77" w:rsidRDefault="00337B77">
            <w:pPr>
              <w:autoSpaceDE w:val="0"/>
              <w:autoSpaceDN w:val="0"/>
              <w:adjustRightInd w:val="0"/>
              <w:ind w:right="144"/>
              <w:rPr>
                <w:b/>
                <w:bCs/>
                <w:i/>
                <w:iCs/>
                <w:sz w:val="20"/>
                <w:szCs w:val="20"/>
              </w:rPr>
            </w:pPr>
          </w:p>
          <w:p w:rsidR="00337B77" w:rsidRDefault="00337B77">
            <w:pPr>
              <w:autoSpaceDE w:val="0"/>
              <w:autoSpaceDN w:val="0"/>
              <w:adjustRightInd w:val="0"/>
              <w:ind w:right="144"/>
              <w:rPr>
                <w:b/>
                <w:bCs/>
                <w:i/>
                <w:iCs/>
                <w:sz w:val="20"/>
                <w:szCs w:val="20"/>
              </w:rPr>
            </w:pPr>
            <w:r>
              <w:rPr>
                <w:b/>
                <w:bCs/>
                <w:i/>
                <w:iCs/>
                <w:sz w:val="20"/>
                <w:szCs w:val="20"/>
              </w:rPr>
              <w:t>2. Overage amount when POC02 equals CA</w:t>
            </w:r>
          </w:p>
          <w:p w:rsidR="00337B77" w:rsidRDefault="00337B77">
            <w:pPr>
              <w:autoSpaceDE w:val="0"/>
              <w:autoSpaceDN w:val="0"/>
              <w:adjustRightInd w:val="0"/>
              <w:ind w:right="144"/>
              <w:rPr>
                <w:b/>
                <w:bCs/>
                <w:i/>
                <w:iCs/>
                <w:sz w:val="20"/>
                <w:szCs w:val="20"/>
              </w:rPr>
            </w:pPr>
          </w:p>
          <w:p w:rsidR="00337B77" w:rsidRDefault="00337B77">
            <w:pPr>
              <w:autoSpaceDE w:val="0"/>
              <w:autoSpaceDN w:val="0"/>
              <w:adjustRightInd w:val="0"/>
              <w:ind w:right="144"/>
            </w:pPr>
            <w:r>
              <w:rPr>
                <w:b/>
                <w:bCs/>
                <w:i/>
                <w:iCs/>
                <w:sz w:val="20"/>
                <w:szCs w:val="20"/>
              </w:rPr>
              <w:t>3. Cancelled quantity when POC02 equals DI</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Composite Unit of Measure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rPr>
                <w:sz w:val="20"/>
                <w:szCs w:val="20"/>
              </w:rPr>
            </w:pPr>
            <w:r>
              <w:rPr>
                <w:sz w:val="20"/>
                <w:szCs w:val="20"/>
              </w:rPr>
              <w:t>To identify a composite unit of measure  (See Figures Appendix for examples of use)</w:t>
            </w:r>
          </w:p>
          <w:p w:rsidR="00337B77" w:rsidRDefault="00337B77">
            <w:pPr>
              <w:autoSpaceDE w:val="0"/>
              <w:autoSpaceDN w:val="0"/>
              <w:adjustRightInd w:val="0"/>
              <w:ind w:right="144"/>
            </w:pPr>
            <w:r>
              <w:rPr>
                <w:sz w:val="20"/>
                <w:szCs w:val="20"/>
              </w:rPr>
              <w:t>Original Unit of Measure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any code other than code ZZ.</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Do not use this data element at the CLIN level if quantities are specified at the SUBCLIN level.</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pPr>
            <w:r>
              <w:rPr>
                <w:b/>
                <w:bCs/>
                <w:i/>
                <w:iCs/>
                <w:sz w:val="20"/>
                <w:szCs w:val="20"/>
              </w:rPr>
              <w:t>3. An application program conversion table may be required to convert agency codes to ASC X12 codes.</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1018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Exponent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1/15</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Power to which a unit is raised</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649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Multiplier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Value to be used as a multiplier to obtain a new value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1018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Exponent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1/15</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Power to which a unit is raised</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649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Multiplier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Value to be used as a multiplier to obtain a new value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C00108</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1018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Exponent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1/15</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Power to which a unit is raised</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C00109</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649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Multiplier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Value to be used as a multiplier to obtain a new value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C00110</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C00111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1018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Exponent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1/15</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Power to which a unit is raised</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C00112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649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Multiplier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Value to be used as a multiplier to obtain a new value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C00113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lastRenderedPageBreak/>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C00114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1018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Exponent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1/15</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Power to which a unit is raised</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C00115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649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Multiplier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Value to be used as a multiplier to obtain a new value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212</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Unit Price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R 1/17</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Price per unit of product, service, commodity, etc.</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When POC07 is either code NC, NS, or TB, enter the number 0.</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For IDC and similar award instruments, the unit price shall be based on standard commercial packaging.</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3.  For IDC and similar award instruments that include zone pricing, this data element shall not be used.  The unit price applicable to the individual zone shall be cited in the CTP segment.</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4.  When CUR01 in the 1/CUR/040 or the 2/CUR/020 segment cites code BY, the monetary amount identified in this data element is expressed in the foreign currency identified in CUR02 of the associated segment.  In all other instances, the monetary amount is expressed in US dollars.</w:t>
            </w:r>
          </w:p>
          <w:p w:rsidR="00337B77" w:rsidRDefault="00337B77">
            <w:pPr>
              <w:autoSpaceDE w:val="0"/>
              <w:autoSpaceDN w:val="0"/>
              <w:adjustRightInd w:val="0"/>
              <w:ind w:right="144"/>
              <w:rPr>
                <w:b/>
                <w:bCs/>
                <w:i/>
                <w:iCs/>
                <w:sz w:val="20"/>
                <w:szCs w:val="20"/>
              </w:rPr>
            </w:pPr>
          </w:p>
          <w:p w:rsidR="00337B77" w:rsidRDefault="00337B77">
            <w:pPr>
              <w:autoSpaceDE w:val="0"/>
              <w:autoSpaceDN w:val="0"/>
              <w:adjustRightInd w:val="0"/>
              <w:ind w:right="144"/>
            </w:pPr>
            <w:r>
              <w:rPr>
                <w:b/>
                <w:bCs/>
                <w:i/>
                <w:iCs/>
                <w:sz w:val="20"/>
                <w:szCs w:val="20"/>
              </w:rPr>
              <w:t>5. Government/Cost Price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639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Basis of Unit Price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 of unit price for an item</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POC08</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 xml:space="preserve">1. POC08 through POC27 are used in pairs, e.g., POC08 contains a qualifier code and POC09 contains data related to the code. </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Any code, other than code A8, can be used, but the listed codes are preferred.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FS  National Stock Number</w:t>
            </w:r>
          </w:p>
          <w:p w:rsidR="002A5F28" w:rsidRDefault="002A5F28">
            <w:pPr>
              <w:autoSpaceDE w:val="0"/>
              <w:autoSpaceDN w:val="0"/>
              <w:adjustRightInd w:val="0"/>
              <w:ind w:right="144"/>
              <w:rPr>
                <w:b/>
                <w:bCs/>
                <w:i/>
                <w:iCs/>
                <w:sz w:val="20"/>
                <w:szCs w:val="20"/>
              </w:rPr>
            </w:pPr>
            <w:r>
              <w:rPr>
                <w:b/>
                <w:bCs/>
                <w:i/>
                <w:iCs/>
                <w:sz w:val="20"/>
                <w:szCs w:val="20"/>
              </w:rPr>
              <w:t>The NSN shall be transmitted without dashes.</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MG  Manufacturer's Part Number</w:t>
            </w:r>
          </w:p>
          <w:p w:rsidR="002A5F28" w:rsidRDefault="002A5F28">
            <w:pPr>
              <w:autoSpaceDE w:val="0"/>
              <w:autoSpaceDN w:val="0"/>
              <w:adjustRightInd w:val="0"/>
              <w:ind w:right="144"/>
              <w:rPr>
                <w:b/>
                <w:bCs/>
                <w:i/>
                <w:iCs/>
                <w:sz w:val="20"/>
                <w:szCs w:val="20"/>
              </w:rPr>
            </w:pPr>
            <w:r>
              <w:rPr>
                <w:b/>
                <w:bCs/>
                <w:i/>
                <w:iCs/>
                <w:sz w:val="20"/>
                <w:szCs w:val="20"/>
              </w:rPr>
              <w:t>When used, a second 235/234 pair must be used citing either code MF or ZB.</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VP  Vendor's (Seller's) Part Number</w:t>
            </w:r>
          </w:p>
          <w:p w:rsidR="002A5F28" w:rsidRPr="00E3535B" w:rsidRDefault="002A5F28">
            <w:pPr>
              <w:autoSpaceDE w:val="0"/>
              <w:autoSpaceDN w:val="0"/>
              <w:adjustRightInd w:val="0"/>
              <w:ind w:right="144"/>
              <w:rPr>
                <w:b/>
                <w:bCs/>
                <w:i/>
                <w:iCs/>
                <w:sz w:val="20"/>
                <w:szCs w:val="20"/>
              </w:rPr>
            </w:pPr>
            <w:r>
              <w:rPr>
                <w:b/>
                <w:bCs/>
                <w:i/>
                <w:iCs/>
                <w:sz w:val="20"/>
                <w:szCs w:val="20"/>
              </w:rPr>
              <w:t>Use to indicate a part number assigned by a contra</w:t>
            </w:r>
            <w:r w:rsidR="00E3535B">
              <w:rPr>
                <w:b/>
                <w:bCs/>
                <w:i/>
                <w:iCs/>
                <w:sz w:val="20"/>
                <w:szCs w:val="20"/>
              </w:rPr>
              <w:t>ctor other than a manufacturer.</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POC09</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POC10</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POC18</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POC19</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POC20</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235</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Code identifying the type/source of the descriptive number used in Product/Service ID (234)</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Refer to 004010 Data Element Dictionary for acceptable code values.</w:t>
            </w:r>
          </w:p>
        </w:tc>
      </w:tr>
      <w:tr w:rsidR="002A5F28" w:rsidTr="00337B77">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POC27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234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ID</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3"/>
            <w:tcBorders>
              <w:top w:val="nil"/>
              <w:left w:val="nil"/>
              <w:bottom w:val="nil"/>
              <w:right w:val="nil"/>
            </w:tcBorders>
          </w:tcPr>
          <w:p w:rsidR="002A5F28" w:rsidRDefault="002A5F28">
            <w:pPr>
              <w:autoSpaceDE w:val="0"/>
              <w:autoSpaceDN w:val="0"/>
              <w:adjustRightInd w:val="0"/>
              <w:ind w:right="144"/>
            </w:pPr>
            <w:r>
              <w:rPr>
                <w:b/>
                <w:bCs/>
                <w:sz w:val="20"/>
                <w:szCs w:val="20"/>
              </w:rPr>
              <w:t>AN 1/48</w:t>
            </w:r>
          </w:p>
        </w:tc>
      </w:tr>
      <w:tr w:rsidR="002A5F28" w:rsidTr="00337B77">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8"/>
            <w:tcBorders>
              <w:top w:val="nil"/>
              <w:left w:val="nil"/>
              <w:bottom w:val="nil"/>
              <w:right w:val="nil"/>
            </w:tcBorders>
          </w:tcPr>
          <w:p w:rsidR="002A5F28" w:rsidRDefault="002A5F28">
            <w:pPr>
              <w:autoSpaceDE w:val="0"/>
              <w:autoSpaceDN w:val="0"/>
              <w:adjustRightInd w:val="0"/>
              <w:ind w:right="144"/>
            </w:pPr>
            <w:r>
              <w:rPr>
                <w:sz w:val="20"/>
                <w:szCs w:val="20"/>
              </w:rPr>
              <w:t>Identifying number for a product or service</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14" w:name="book53"/>
      <w:bookmarkStart w:id="15" w:name="book64"/>
      <w:bookmarkStart w:id="16" w:name="book66"/>
      <w:bookmarkEnd w:id="14"/>
      <w:bookmarkEnd w:id="15"/>
      <w:bookmarkEnd w:id="16"/>
      <w:r>
        <w:rPr>
          <w:b/>
          <w:bCs/>
          <w:sz w:val="20"/>
          <w:szCs w:val="20"/>
        </w:rPr>
        <w:lastRenderedPageBreak/>
        <w:tab/>
        <w:t>Segment:</w:t>
      </w:r>
      <w:r>
        <w:rPr>
          <w:b/>
          <w:bCs/>
          <w:sz w:val="20"/>
          <w:szCs w:val="20"/>
        </w:rPr>
        <w:tab/>
      </w:r>
      <w:r>
        <w:rPr>
          <w:b/>
          <w:bCs/>
          <w:sz w:val="40"/>
          <w:szCs w:val="40"/>
        </w:rPr>
        <w:t xml:space="preserve">CSH </w:t>
      </w:r>
      <w:r>
        <w:rPr>
          <w:b/>
          <w:bCs/>
          <w:sz w:val="20"/>
          <w:szCs w:val="20"/>
        </w:rPr>
        <w:t>Sales Requirements</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142</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r>
        <w:rPr>
          <w:sz w:val="20"/>
          <w:szCs w:val="20"/>
        </w:rPr>
        <w:tab/>
        <w:t>POC        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Detail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&gt;1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specify general conditions or requirements of the sale</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If CSH02 is present, then CSH03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either CSH06 or CSH07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If either CSH09 or CSH10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r>
        <w:rPr>
          <w:sz w:val="20"/>
          <w:szCs w:val="20"/>
        </w:rPr>
        <w:tab/>
      </w:r>
      <w:r>
        <w:rPr>
          <w:b/>
          <w:bCs/>
          <w:sz w:val="20"/>
          <w:szCs w:val="20"/>
        </w:rPr>
        <w:t>1</w:t>
      </w:r>
      <w:r>
        <w:rPr>
          <w:sz w:val="20"/>
          <w:szCs w:val="20"/>
        </w:rPr>
        <w:tab/>
        <w:t>CSH03 is the maximum monetary amount value which the order must not exceed.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CSH04 is the account number to which the purchase amount is charged.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3</w:t>
      </w:r>
      <w:r>
        <w:rPr>
          <w:sz w:val="20"/>
          <w:szCs w:val="20"/>
        </w:rPr>
        <w:tab/>
        <w:t>CSH05 is the date specified by the sender to be shown on the invoice.</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4</w:t>
      </w:r>
      <w:r>
        <w:rPr>
          <w:sz w:val="20"/>
          <w:szCs w:val="20"/>
        </w:rPr>
        <w:tab/>
        <w:t>CSH06 identifies the source of the code value in CSH07.</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p>
    <w:tbl>
      <w:tblPr>
        <w:tblW w:w="0" w:type="auto"/>
        <w:tblLayout w:type="fixed"/>
        <w:tblCellMar>
          <w:left w:w="0" w:type="dxa"/>
          <w:right w:w="0" w:type="dxa"/>
        </w:tblCellMar>
        <w:tblLook w:val="0000"/>
      </w:tblPr>
      <w:tblGrid>
        <w:gridCol w:w="1944"/>
        <w:gridCol w:w="216"/>
        <w:gridCol w:w="7343"/>
      </w:tblGrid>
      <w:tr w:rsidR="002A5F28">
        <w:tblPrEx>
          <w:tblCellMar>
            <w:top w:w="0" w:type="dxa"/>
            <w:left w:w="0" w:type="dxa"/>
            <w:bottom w:w="0" w:type="dxa"/>
            <w:right w:w="0" w:type="dxa"/>
          </w:tblCellMar>
        </w:tblPrEx>
        <w:tc>
          <w:tcPr>
            <w:tcW w:w="1944" w:type="dxa"/>
            <w:tcBorders>
              <w:top w:val="nil"/>
              <w:left w:val="nil"/>
              <w:bottom w:val="nil"/>
              <w:right w:val="nil"/>
            </w:tcBorders>
          </w:tcPr>
          <w:p w:rsidR="002A5F28" w:rsidRDefault="002A5F28">
            <w:pPr>
              <w:autoSpaceDE w:val="0"/>
              <w:autoSpaceDN w:val="0"/>
              <w:adjustRightInd w:val="0"/>
              <w:ind w:right="144"/>
              <w:jc w:val="right"/>
            </w:pPr>
            <w:r>
              <w:rPr>
                <w:b/>
                <w:bCs/>
                <w:sz w:val="20"/>
                <w:szCs w:val="20"/>
              </w:rPr>
              <w:t>Notes:</w:t>
            </w:r>
          </w:p>
        </w:tc>
        <w:tc>
          <w:tcPr>
            <w:tcW w:w="216" w:type="dxa"/>
            <w:tcBorders>
              <w:top w:val="nil"/>
              <w:left w:val="nil"/>
              <w:bottom w:val="nil"/>
              <w:right w:val="nil"/>
            </w:tcBorders>
          </w:tcPr>
          <w:p w:rsidR="002A5F28" w:rsidRDefault="002A5F28">
            <w:pPr>
              <w:autoSpaceDE w:val="0"/>
              <w:autoSpaceDN w:val="0"/>
              <w:adjustRightInd w:val="0"/>
              <w:ind w:right="144"/>
              <w:jc w:val="right"/>
            </w:pPr>
          </w:p>
        </w:tc>
        <w:tc>
          <w:tcPr>
            <w:tcW w:w="7343" w:type="dxa"/>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this segment to specify requirements that apply to a specific line item. When the requirements apply to all of the line items, use the 1/CSH/110 segment.</w:t>
            </w:r>
          </w:p>
        </w:tc>
      </w:tr>
    </w:tbl>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9840" w:type="dxa"/>
        <w:tblLayout w:type="fixed"/>
        <w:tblCellMar>
          <w:left w:w="0" w:type="dxa"/>
          <w:right w:w="0" w:type="dxa"/>
        </w:tblCellMar>
        <w:tblLook w:val="0000"/>
      </w:tblPr>
      <w:tblGrid>
        <w:gridCol w:w="1007"/>
        <w:gridCol w:w="1080"/>
        <w:gridCol w:w="893"/>
        <w:gridCol w:w="188"/>
        <w:gridCol w:w="1367"/>
        <w:gridCol w:w="145"/>
        <w:gridCol w:w="3268"/>
        <w:gridCol w:w="432"/>
        <w:gridCol w:w="20"/>
        <w:gridCol w:w="1109"/>
        <w:gridCol w:w="331"/>
      </w:tblGrid>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CSH01</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563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Sales Requirement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to identify a specific requirement or agreement of sale</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CSH02</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306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Action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indicating type of action</w:t>
            </w:r>
          </w:p>
        </w:tc>
      </w:tr>
      <w:tr w:rsidR="002A5F28" w:rsidTr="00E904DE">
        <w:tblPrEx>
          <w:tblCellMar>
            <w:top w:w="0" w:type="dxa"/>
            <w:left w:w="0" w:type="dxa"/>
            <w:bottom w:w="0" w:type="dxa"/>
            <w:right w:w="0" w:type="dxa"/>
          </w:tblCellMar>
        </w:tblPrEx>
        <w:trPr>
          <w:gridAfter w:val="1"/>
          <w:wAfter w:w="331" w:type="dxa"/>
        </w:trPr>
        <w:tc>
          <w:tcPr>
            <w:tcW w:w="3168" w:type="dxa"/>
            <w:gridSpan w:val="4"/>
            <w:tcBorders>
              <w:top w:val="nil"/>
              <w:left w:val="nil"/>
              <w:bottom w:val="nil"/>
              <w:right w:val="nil"/>
            </w:tcBorders>
          </w:tcPr>
          <w:p w:rsidR="002A5F28" w:rsidRDefault="002A5F28">
            <w:pPr>
              <w:autoSpaceDE w:val="0"/>
              <w:autoSpaceDN w:val="0"/>
              <w:adjustRightInd w:val="0"/>
              <w:ind w:right="144"/>
            </w:pPr>
            <w:r>
              <w:rPr>
                <w:sz w:val="20"/>
                <w:szCs w:val="20"/>
              </w:rPr>
              <w:t xml:space="preserve"> </w:t>
            </w:r>
          </w:p>
        </w:tc>
        <w:tc>
          <w:tcPr>
            <w:tcW w:w="1367" w:type="dxa"/>
            <w:tcBorders>
              <w:top w:val="nil"/>
              <w:left w:val="nil"/>
              <w:bottom w:val="nil"/>
              <w:right w:val="nil"/>
            </w:tcBorders>
          </w:tcPr>
          <w:p w:rsidR="002A5F28" w:rsidRDefault="002A5F28">
            <w:pPr>
              <w:autoSpaceDE w:val="0"/>
              <w:autoSpaceDN w:val="0"/>
              <w:adjustRightInd w:val="0"/>
              <w:ind w:right="144"/>
            </w:pPr>
            <w:r>
              <w:rPr>
                <w:sz w:val="20"/>
                <w:szCs w:val="20"/>
              </w:rPr>
              <w:t>G</w:t>
            </w:r>
          </w:p>
        </w:tc>
        <w:tc>
          <w:tcPr>
            <w:tcW w:w="145" w:type="dxa"/>
            <w:tcBorders>
              <w:top w:val="nil"/>
              <w:left w:val="nil"/>
              <w:bottom w:val="nil"/>
              <w:right w:val="nil"/>
            </w:tcBorders>
          </w:tcPr>
          <w:p w:rsidR="002A5F28" w:rsidRDefault="002A5F28">
            <w:pPr>
              <w:autoSpaceDE w:val="0"/>
              <w:autoSpaceDN w:val="0"/>
              <w:adjustRightInd w:val="0"/>
              <w:ind w:right="144"/>
            </w:pPr>
          </w:p>
        </w:tc>
        <w:tc>
          <w:tcPr>
            <w:tcW w:w="4829" w:type="dxa"/>
            <w:gridSpan w:val="4"/>
            <w:tcBorders>
              <w:top w:val="nil"/>
              <w:left w:val="nil"/>
              <w:bottom w:val="nil"/>
              <w:right w:val="nil"/>
            </w:tcBorders>
          </w:tcPr>
          <w:p w:rsidR="002A5F28" w:rsidRDefault="002A5F28">
            <w:pPr>
              <w:autoSpaceDE w:val="0"/>
              <w:autoSpaceDN w:val="0"/>
              <w:adjustRightInd w:val="0"/>
              <w:ind w:right="144"/>
              <w:rPr>
                <w:sz w:val="20"/>
                <w:szCs w:val="20"/>
              </w:rPr>
            </w:pPr>
            <w:r>
              <w:rPr>
                <w:sz w:val="20"/>
                <w:szCs w:val="20"/>
              </w:rPr>
              <w:t>Cancel Entire Order/Item</w:t>
            </w:r>
          </w:p>
          <w:p w:rsidR="00E904DE" w:rsidRDefault="00E904DE">
            <w:pPr>
              <w:autoSpaceDE w:val="0"/>
              <w:autoSpaceDN w:val="0"/>
              <w:adjustRightInd w:val="0"/>
              <w:ind w:right="144"/>
            </w:pPr>
            <w:r>
              <w:rPr>
                <w:sz w:val="20"/>
                <w:szCs w:val="20"/>
              </w:rPr>
              <w:t>Cancel Item</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CSH03</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610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Amount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N2 1/15</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Monetary amount</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shd w:val="pct20" w:color="auto" w:fill="auto"/>
          </w:tcPr>
          <w:p w:rsidR="002A5F28" w:rsidRDefault="002A5F28">
            <w:pPr>
              <w:autoSpaceDE w:val="0"/>
              <w:autoSpaceDN w:val="0"/>
              <w:adjustRightInd w:val="0"/>
              <w:ind w:right="144"/>
              <w:rPr>
                <w:b/>
                <w:bCs/>
                <w:i/>
                <w:iCs/>
                <w:sz w:val="20"/>
                <w:szCs w:val="20"/>
              </w:rPr>
            </w:pPr>
            <w:r>
              <w:rPr>
                <w:b/>
                <w:bCs/>
                <w:i/>
                <w:iCs/>
                <w:sz w:val="20"/>
                <w:szCs w:val="20"/>
              </w:rPr>
              <w:t>1.  Use to identify a maximum total line item amount, that if a contractor would exceed, shall result in the entire line item or balance of the line item that exceeds the maximum amount not being filled.</w:t>
            </w:r>
          </w:p>
          <w:p w:rsidR="002A5F28" w:rsidRDefault="002A5F28">
            <w:pPr>
              <w:autoSpaceDE w:val="0"/>
              <w:autoSpaceDN w:val="0"/>
              <w:adjustRightInd w:val="0"/>
              <w:ind w:right="144"/>
              <w:rPr>
                <w:b/>
                <w:bCs/>
                <w:i/>
                <w:iCs/>
                <w:sz w:val="20"/>
                <w:szCs w:val="20"/>
              </w:rPr>
            </w:pPr>
          </w:p>
          <w:p w:rsidR="002A5F28" w:rsidRDefault="002A5F28">
            <w:pPr>
              <w:autoSpaceDE w:val="0"/>
              <w:autoSpaceDN w:val="0"/>
              <w:adjustRightInd w:val="0"/>
              <w:ind w:right="144"/>
              <w:rPr>
                <w:b/>
                <w:bCs/>
                <w:i/>
                <w:iCs/>
                <w:sz w:val="20"/>
                <w:szCs w:val="20"/>
              </w:rPr>
            </w:pPr>
            <w:r>
              <w:rPr>
                <w:b/>
                <w:bCs/>
                <w:i/>
                <w:iCs/>
                <w:sz w:val="20"/>
                <w:szCs w:val="20"/>
              </w:rPr>
              <w:t>2:  When CUR01 in the 1/CUR/040 or 2/CUR/020 segment cites code BY, the monetary amount identified in this data element is expressed in the foreign currency identified in CUR02 of the 1/CUR/040 segment.  In all other instances, the monetary amount is expressed in US dollars.</w:t>
            </w:r>
          </w:p>
          <w:p w:rsidR="00E904DE" w:rsidRDefault="00E904DE">
            <w:pPr>
              <w:autoSpaceDE w:val="0"/>
              <w:autoSpaceDN w:val="0"/>
              <w:adjustRightInd w:val="0"/>
              <w:ind w:right="144"/>
              <w:rPr>
                <w:b/>
                <w:bCs/>
                <w:i/>
                <w:iCs/>
                <w:sz w:val="20"/>
                <w:szCs w:val="20"/>
              </w:rPr>
            </w:pPr>
          </w:p>
          <w:p w:rsidR="00E904DE" w:rsidRDefault="00E904DE">
            <w:pPr>
              <w:autoSpaceDE w:val="0"/>
              <w:autoSpaceDN w:val="0"/>
              <w:adjustRightInd w:val="0"/>
              <w:ind w:right="144"/>
            </w:pPr>
            <w:r>
              <w:rPr>
                <w:b/>
                <w:bCs/>
                <w:i/>
                <w:iCs/>
                <w:sz w:val="20"/>
                <w:szCs w:val="20"/>
              </w:rPr>
              <w:t xml:space="preserve">3. Cost Price for line item </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CSH04</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508</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Account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AN 1/35</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Account number assigned</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CSH05</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373</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Date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DT 8/8</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Date expressed as CCYYMMDD</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CSH06</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559</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Agency Qualifier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identifying the agency assigning the code values</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CSH07</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560</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Special Services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2/10</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identifying the special service</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a special delivery condition.</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CSH08</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566</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Product/Service Substitution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indicating product or service substitution conditions</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CSH09</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954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Percent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Percentage expressed as a decimal</w:t>
            </w:r>
          </w:p>
        </w:tc>
      </w:tr>
      <w:tr w:rsidR="002A5F28" w:rsidTr="00E904DE">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CSH10</w:t>
            </w:r>
          </w:p>
        </w:tc>
        <w:tc>
          <w:tcPr>
            <w:tcW w:w="893"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1004</w:t>
            </w:r>
          </w:p>
        </w:tc>
        <w:tc>
          <w:tcPr>
            <w:tcW w:w="4968" w:type="dxa"/>
            <w:gridSpan w:val="4"/>
            <w:tcBorders>
              <w:top w:val="nil"/>
              <w:left w:val="nil"/>
              <w:bottom w:val="nil"/>
              <w:right w:val="nil"/>
            </w:tcBorders>
          </w:tcPr>
          <w:p w:rsidR="002A5F28" w:rsidRDefault="002A5F28">
            <w:pPr>
              <w:autoSpaceDE w:val="0"/>
              <w:autoSpaceDN w:val="0"/>
              <w:adjustRightInd w:val="0"/>
              <w:ind w:right="144"/>
            </w:pPr>
            <w:r>
              <w:rPr>
                <w:b/>
                <w:bCs/>
                <w:sz w:val="20"/>
                <w:szCs w:val="20"/>
              </w:rPr>
              <w:t>Percent Qualifier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20"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1/2</w:t>
            </w:r>
          </w:p>
        </w:tc>
      </w:tr>
      <w:tr w:rsidR="002A5F28" w:rsidTr="00E904DE">
        <w:tblPrEx>
          <w:tblCellMar>
            <w:top w:w="0" w:type="dxa"/>
            <w:left w:w="0" w:type="dxa"/>
            <w:bottom w:w="0" w:type="dxa"/>
            <w:right w:w="0" w:type="dxa"/>
          </w:tblCellMar>
        </w:tblPrEx>
        <w:trPr>
          <w:gridAfter w:val="1"/>
          <w:wAfter w:w="331"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9" w:type="dxa"/>
            <w:gridSpan w:val="7"/>
            <w:tcBorders>
              <w:top w:val="nil"/>
              <w:left w:val="nil"/>
              <w:bottom w:val="nil"/>
              <w:right w:val="nil"/>
            </w:tcBorders>
          </w:tcPr>
          <w:p w:rsidR="002A5F28" w:rsidRDefault="002A5F28">
            <w:pPr>
              <w:autoSpaceDE w:val="0"/>
              <w:autoSpaceDN w:val="0"/>
              <w:adjustRightInd w:val="0"/>
              <w:ind w:right="144"/>
            </w:pPr>
            <w:r>
              <w:rPr>
                <w:sz w:val="20"/>
                <w:szCs w:val="20"/>
              </w:rPr>
              <w:t>Code to qualify percent</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17" w:name="book67"/>
      <w:bookmarkStart w:id="18" w:name="book104"/>
      <w:bookmarkStart w:id="19" w:name="book109"/>
      <w:bookmarkEnd w:id="17"/>
      <w:bookmarkEnd w:id="18"/>
      <w:bookmarkEnd w:id="19"/>
      <w:r>
        <w:rPr>
          <w:b/>
          <w:bCs/>
          <w:sz w:val="20"/>
          <w:szCs w:val="20"/>
        </w:rPr>
        <w:lastRenderedPageBreak/>
        <w:tab/>
        <w:t>Segment:</w:t>
      </w:r>
      <w:r>
        <w:rPr>
          <w:b/>
          <w:bCs/>
          <w:sz w:val="20"/>
          <w:szCs w:val="20"/>
        </w:rPr>
        <w:tab/>
      </w:r>
      <w:r>
        <w:rPr>
          <w:b/>
          <w:bCs/>
          <w:sz w:val="40"/>
          <w:szCs w:val="40"/>
        </w:rPr>
        <w:t xml:space="preserve">CTT </w:t>
      </w:r>
      <w:r>
        <w:rPr>
          <w:b/>
          <w:bCs/>
          <w:sz w:val="20"/>
          <w:szCs w:val="20"/>
        </w:rPr>
        <w:t>Transaction Totals</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010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r>
        <w:rPr>
          <w:sz w:val="20"/>
          <w:szCs w:val="20"/>
        </w:rPr>
        <w:tab/>
        <w:t>CTT        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Summary</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Optional</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transmit a hash total for a specific element in the transaction set</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r>
        <w:rPr>
          <w:sz w:val="20"/>
          <w:szCs w:val="20"/>
        </w:rPr>
        <w:tab/>
      </w:r>
      <w:r>
        <w:rPr>
          <w:b/>
          <w:bCs/>
          <w:sz w:val="20"/>
          <w:szCs w:val="20"/>
        </w:rPr>
        <w:t>1</w:t>
      </w:r>
      <w:r>
        <w:rPr>
          <w:sz w:val="20"/>
          <w:szCs w:val="20"/>
        </w:rPr>
        <w:tab/>
        <w:t>If either CTT03 or CTT04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sz w:val="20"/>
          <w:szCs w:val="20"/>
        </w:rPr>
        <w:tab/>
      </w:r>
      <w:r>
        <w:rPr>
          <w:b/>
          <w:bCs/>
          <w:sz w:val="20"/>
          <w:szCs w:val="20"/>
        </w:rPr>
        <w:t>2</w:t>
      </w:r>
      <w:r>
        <w:rPr>
          <w:sz w:val="20"/>
          <w:szCs w:val="20"/>
        </w:rPr>
        <w:tab/>
        <w:t>If either CTT05 or CTT06 is present, then the other is required.</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r>
        <w:rPr>
          <w:sz w:val="20"/>
          <w:szCs w:val="20"/>
        </w:rPr>
        <w:tab/>
      </w:r>
      <w:r>
        <w:rPr>
          <w:b/>
          <w:bCs/>
          <w:sz w:val="20"/>
          <w:szCs w:val="20"/>
        </w:rPr>
        <w:t>1</w:t>
      </w:r>
      <w:r>
        <w:rPr>
          <w:sz w:val="20"/>
          <w:szCs w:val="20"/>
        </w:rPr>
        <w:tab/>
        <w:t>This segment is intended to provide hash totals to validate transaction completeness and correctness.</w:t>
      </w:r>
    </w:p>
    <w:p w:rsidR="002A5F28" w:rsidRDefault="002A5F28">
      <w:pPr>
        <w:autoSpaceDE w:val="0"/>
        <w:autoSpaceDN w:val="0"/>
        <w:adjustRightInd w:val="0"/>
        <w:rPr>
          <w:sz w:val="20"/>
          <w:szCs w:val="20"/>
        </w:rPr>
      </w:pPr>
    </w:p>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0" w:type="auto"/>
        <w:tblLayout w:type="fixed"/>
        <w:tblCellMar>
          <w:left w:w="0" w:type="dxa"/>
          <w:right w:w="0" w:type="dxa"/>
        </w:tblCellMar>
        <w:tblLook w:val="0000"/>
      </w:tblPr>
      <w:tblGrid>
        <w:gridCol w:w="1007"/>
        <w:gridCol w:w="1080"/>
        <w:gridCol w:w="893"/>
        <w:gridCol w:w="4968"/>
        <w:gridCol w:w="432"/>
        <w:gridCol w:w="20"/>
        <w:gridCol w:w="1109"/>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CTT01</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354</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Number of Line Items</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N0 1/6</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Total number of line items in the transaction set</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total number of POC segments contained in this transaction set.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CTT02</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347</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Hash Total</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Sum of values of the specified data element. All values in the data element will be summed without regard to decimal points (explicit or implicit) or signs. Truncation will occur on the left most digits if the sum is greater than the maximum size of the hash total of the data element. Example: -.0018 First occurrence of value being hashed. .18 Second occurrence of value being hashed. 1.8 Third occurrence of value being hashed. 18.01 Fourth occurrence of value being hashed. --------- 1855 Hash total prior to truncation. 855 Hash total after truncation to three-digit field.</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Use to identify the sum of the quantities (POC03) for all POC segments.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CTT03</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81</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Weight</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R 1/10</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Numeric value of weight</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CTT04</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CTT05</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183</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Volume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R 1/8</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Value of volumetric measure</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CTT06</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355</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Unit or Basis for Measurement Code</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X</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ID 2/2</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Code specifying the units in which a value is being expressed, or manner in which a measurement has been taken</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Not Used</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CTT07</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352</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Description</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O</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AN 1/80</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A free-form description to clarify the related data elements and their content</w:t>
            </w:r>
          </w:p>
        </w:tc>
      </w:tr>
    </w:tbl>
    <w:p w:rsidR="002A5F28" w:rsidRDefault="002A5F28">
      <w:pPr>
        <w:tabs>
          <w:tab w:val="right" w:pos="1800"/>
          <w:tab w:val="left" w:pos="2160"/>
        </w:tabs>
        <w:autoSpaceDE w:val="0"/>
        <w:autoSpaceDN w:val="0"/>
        <w:adjustRightInd w:val="0"/>
        <w:ind w:left="2160" w:hanging="2160"/>
        <w:rPr>
          <w:b/>
          <w:bCs/>
          <w:sz w:val="20"/>
          <w:szCs w:val="20"/>
        </w:rPr>
      </w:pPr>
      <w:r>
        <w:rPr>
          <w:sz w:val="20"/>
          <w:szCs w:val="20"/>
        </w:rPr>
        <w:br w:type="page"/>
      </w:r>
      <w:bookmarkStart w:id="20" w:name="book110"/>
      <w:bookmarkStart w:id="21" w:name="book111"/>
      <w:bookmarkEnd w:id="20"/>
      <w:bookmarkEnd w:id="21"/>
      <w:r>
        <w:rPr>
          <w:b/>
          <w:bCs/>
          <w:sz w:val="20"/>
          <w:szCs w:val="20"/>
        </w:rPr>
        <w:lastRenderedPageBreak/>
        <w:tab/>
        <w:t>Segment:</w:t>
      </w:r>
      <w:r>
        <w:rPr>
          <w:b/>
          <w:bCs/>
          <w:sz w:val="20"/>
          <w:szCs w:val="20"/>
        </w:rPr>
        <w:tab/>
      </w:r>
      <w:r>
        <w:rPr>
          <w:b/>
          <w:bCs/>
          <w:sz w:val="40"/>
          <w:szCs w:val="40"/>
        </w:rPr>
        <w:t xml:space="preserve">SE </w:t>
      </w:r>
      <w:r>
        <w:rPr>
          <w:b/>
          <w:bCs/>
          <w:sz w:val="20"/>
          <w:szCs w:val="20"/>
        </w:rPr>
        <w:t>Transaction Set Trailer</w:t>
      </w:r>
    </w:p>
    <w:p w:rsidR="002A5F28" w:rsidRDefault="002A5F28">
      <w:pPr>
        <w:tabs>
          <w:tab w:val="right" w:pos="1800"/>
          <w:tab w:val="left" w:pos="2160"/>
        </w:tabs>
        <w:autoSpaceDE w:val="0"/>
        <w:autoSpaceDN w:val="0"/>
        <w:adjustRightInd w:val="0"/>
        <w:ind w:left="2160" w:hanging="2160"/>
        <w:rPr>
          <w:sz w:val="20"/>
          <w:szCs w:val="20"/>
        </w:rPr>
      </w:pPr>
      <w:r>
        <w:rPr>
          <w:b/>
          <w:bCs/>
          <w:sz w:val="20"/>
          <w:szCs w:val="20"/>
        </w:rPr>
        <w:tab/>
        <w:t>Position:</w:t>
      </w:r>
      <w:r>
        <w:rPr>
          <w:b/>
          <w:bCs/>
          <w:sz w:val="20"/>
          <w:szCs w:val="20"/>
        </w:rPr>
        <w:tab/>
      </w:r>
      <w:r>
        <w:rPr>
          <w:sz w:val="20"/>
          <w:szCs w:val="20"/>
        </w:rPr>
        <w:t>030</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Loop:</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Level:</w:t>
      </w:r>
      <w:r>
        <w:rPr>
          <w:sz w:val="20"/>
          <w:szCs w:val="20"/>
        </w:rPr>
        <w:tab/>
        <w:t>Summary</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Usage:</w:t>
      </w:r>
      <w:r>
        <w:rPr>
          <w:sz w:val="20"/>
          <w:szCs w:val="20"/>
        </w:rPr>
        <w:tab/>
        <w:t>Mandatory</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Max Use:</w:t>
      </w:r>
      <w:r>
        <w:rPr>
          <w:sz w:val="20"/>
          <w:szCs w:val="20"/>
        </w:rPr>
        <w:tab/>
        <w:t>1</w:t>
      </w:r>
    </w:p>
    <w:p w:rsidR="002A5F28" w:rsidRDefault="002A5F28">
      <w:pPr>
        <w:tabs>
          <w:tab w:val="right" w:pos="1800"/>
          <w:tab w:val="left" w:pos="2160"/>
        </w:tabs>
        <w:autoSpaceDE w:val="0"/>
        <w:autoSpaceDN w:val="0"/>
        <w:adjustRightInd w:val="0"/>
        <w:ind w:left="2160" w:hanging="2160"/>
        <w:rPr>
          <w:sz w:val="20"/>
          <w:szCs w:val="20"/>
        </w:rPr>
      </w:pPr>
      <w:r>
        <w:rPr>
          <w:sz w:val="20"/>
          <w:szCs w:val="20"/>
        </w:rPr>
        <w:tab/>
      </w:r>
      <w:r>
        <w:rPr>
          <w:b/>
          <w:bCs/>
          <w:sz w:val="20"/>
          <w:szCs w:val="20"/>
        </w:rPr>
        <w:t>Purpose:</w:t>
      </w:r>
      <w:r>
        <w:rPr>
          <w:sz w:val="20"/>
          <w:szCs w:val="20"/>
        </w:rPr>
        <w:tab/>
        <w:t>To indicate the end of the transaction set and provide the count of the transmitted segments (including the beginning (ST) and ending (SE) segments).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Syntax Notes: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Semantic Notes:</w:t>
      </w:r>
    </w:p>
    <w:p w:rsidR="002A5F28" w:rsidRDefault="002A5F28">
      <w:pPr>
        <w:tabs>
          <w:tab w:val="right" w:pos="1800"/>
          <w:tab w:val="left" w:pos="2160"/>
          <w:tab w:val="left" w:pos="2520"/>
        </w:tabs>
        <w:autoSpaceDE w:val="0"/>
        <w:autoSpaceDN w:val="0"/>
        <w:adjustRightInd w:val="0"/>
        <w:ind w:left="2520" w:hanging="2520"/>
        <w:rPr>
          <w:sz w:val="20"/>
          <w:szCs w:val="20"/>
        </w:rPr>
      </w:pPr>
      <w:r>
        <w:rPr>
          <w:sz w:val="20"/>
          <w:szCs w:val="20"/>
        </w:rPr>
        <w:tab/>
      </w:r>
      <w:r>
        <w:rPr>
          <w:b/>
          <w:bCs/>
          <w:sz w:val="20"/>
          <w:szCs w:val="20"/>
        </w:rPr>
        <w:t>Comments:</w:t>
      </w:r>
      <w:r>
        <w:rPr>
          <w:sz w:val="20"/>
          <w:szCs w:val="20"/>
        </w:rPr>
        <w:tab/>
      </w:r>
      <w:r>
        <w:rPr>
          <w:b/>
          <w:bCs/>
          <w:sz w:val="20"/>
          <w:szCs w:val="20"/>
        </w:rPr>
        <w:t>1</w:t>
      </w:r>
      <w:r>
        <w:rPr>
          <w:sz w:val="20"/>
          <w:szCs w:val="20"/>
        </w:rPr>
        <w:tab/>
        <w:t>SE is the last segment of each transaction set.</w:t>
      </w:r>
    </w:p>
    <w:p w:rsidR="002A5F28" w:rsidRDefault="002A5F28">
      <w:pPr>
        <w:autoSpaceDE w:val="0"/>
        <w:autoSpaceDN w:val="0"/>
        <w:adjustRightInd w:val="0"/>
        <w:rPr>
          <w:sz w:val="20"/>
          <w:szCs w:val="20"/>
        </w:rPr>
      </w:pPr>
    </w:p>
    <w:p w:rsidR="002A5F28" w:rsidRDefault="002A5F28">
      <w:pPr>
        <w:autoSpaceDE w:val="0"/>
        <w:autoSpaceDN w:val="0"/>
        <w:adjustRightInd w:val="0"/>
        <w:rPr>
          <w:sz w:val="20"/>
          <w:szCs w:val="20"/>
        </w:rPr>
      </w:pPr>
    </w:p>
    <w:p w:rsidR="002A5F28" w:rsidRDefault="002A5F28">
      <w:pPr>
        <w:autoSpaceDE w:val="0"/>
        <w:autoSpaceDN w:val="0"/>
        <w:adjustRightInd w:val="0"/>
        <w:jc w:val="center"/>
        <w:rPr>
          <w:b/>
          <w:bCs/>
          <w:sz w:val="20"/>
          <w:szCs w:val="20"/>
        </w:rPr>
      </w:pPr>
      <w:r>
        <w:rPr>
          <w:b/>
          <w:bCs/>
          <w:sz w:val="20"/>
          <w:szCs w:val="20"/>
        </w:rPr>
        <w:t>Data Element Summary</w:t>
      </w:r>
    </w:p>
    <w:p w:rsidR="002A5F28" w:rsidRDefault="002A5F28">
      <w:pPr>
        <w:tabs>
          <w:tab w:val="center" w:pos="1440"/>
          <w:tab w:val="center" w:pos="2448"/>
          <w:tab w:val="left" w:pos="2988"/>
          <w:tab w:val="left" w:pos="7956"/>
          <w:tab w:val="left" w:pos="9432"/>
          <w:tab w:val="left" w:pos="10080"/>
        </w:tabs>
        <w:autoSpaceDE w:val="0"/>
        <w:autoSpaceDN w:val="0"/>
        <w:adjustRightInd w:val="0"/>
        <w:rPr>
          <w:b/>
          <w:bCs/>
          <w:sz w:val="20"/>
          <w:szCs w:val="20"/>
        </w:rPr>
      </w:pPr>
      <w:r>
        <w:rPr>
          <w:b/>
          <w:bCs/>
          <w:sz w:val="20"/>
          <w:szCs w:val="20"/>
        </w:rPr>
        <w:tab/>
        <w:t>Ref.</w:t>
      </w:r>
      <w:r>
        <w:rPr>
          <w:b/>
          <w:bCs/>
          <w:sz w:val="20"/>
          <w:szCs w:val="20"/>
        </w:rPr>
        <w:tab/>
        <w:t>Data</w:t>
      </w:r>
      <w:r>
        <w:rPr>
          <w:b/>
          <w:bCs/>
          <w:sz w:val="20"/>
          <w:szCs w:val="20"/>
        </w:rPr>
        <w:tab/>
      </w:r>
    </w:p>
    <w:p w:rsidR="002A5F28" w:rsidRDefault="002A5F28">
      <w:pPr>
        <w:tabs>
          <w:tab w:val="center" w:pos="1440"/>
          <w:tab w:val="center" w:pos="2448"/>
          <w:tab w:val="left" w:pos="2988"/>
          <w:tab w:val="left" w:pos="7956"/>
          <w:tab w:val="left" w:pos="9432"/>
          <w:tab w:val="left" w:pos="10080"/>
        </w:tabs>
        <w:autoSpaceDE w:val="0"/>
        <w:autoSpaceDN w:val="0"/>
        <w:adjustRightInd w:val="0"/>
        <w:rPr>
          <w:sz w:val="20"/>
          <w:szCs w:val="20"/>
        </w:rPr>
      </w:pPr>
      <w:r>
        <w:rPr>
          <w:b/>
          <w:bCs/>
          <w:sz w:val="20"/>
          <w:szCs w:val="20"/>
          <w:u w:val="words"/>
        </w:rPr>
        <w:tab/>
        <w:t>Des.</w:t>
      </w:r>
      <w:r>
        <w:rPr>
          <w:b/>
          <w:bCs/>
          <w:sz w:val="20"/>
          <w:szCs w:val="20"/>
          <w:u w:val="words"/>
        </w:rPr>
        <w:tab/>
        <w:t>Element</w:t>
      </w:r>
      <w:r>
        <w:rPr>
          <w:b/>
          <w:bCs/>
          <w:sz w:val="20"/>
          <w:szCs w:val="20"/>
          <w:u w:val="words"/>
        </w:rPr>
        <w:tab/>
        <w:t>Name</w:t>
      </w:r>
      <w:r>
        <w:rPr>
          <w:b/>
          <w:bCs/>
          <w:sz w:val="20"/>
          <w:szCs w:val="20"/>
          <w:u w:val="words"/>
        </w:rPr>
        <w:tab/>
        <w:t>Attributes</w:t>
      </w:r>
    </w:p>
    <w:tbl>
      <w:tblPr>
        <w:tblW w:w="0" w:type="auto"/>
        <w:tblLayout w:type="fixed"/>
        <w:tblCellMar>
          <w:left w:w="0" w:type="dxa"/>
          <w:right w:w="0" w:type="dxa"/>
        </w:tblCellMar>
        <w:tblLook w:val="0000"/>
      </w:tblPr>
      <w:tblGrid>
        <w:gridCol w:w="1007"/>
        <w:gridCol w:w="1080"/>
        <w:gridCol w:w="893"/>
        <w:gridCol w:w="4968"/>
        <w:gridCol w:w="432"/>
        <w:gridCol w:w="20"/>
        <w:gridCol w:w="1109"/>
        <w:gridCol w:w="331"/>
      </w:tblGrid>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tabs>
                <w:tab w:val="center" w:pos="1440"/>
                <w:tab w:val="center" w:pos="2448"/>
                <w:tab w:val="left" w:pos="2988"/>
                <w:tab w:val="left" w:pos="7956"/>
                <w:tab w:val="left" w:pos="9432"/>
                <w:tab w:val="left" w:pos="10080"/>
              </w:tabs>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SE01</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96</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Number of Included Segments</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N0 1/10</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Total number of segments included in a transaction set including ST and SE segments</w:t>
            </w:r>
          </w:p>
        </w:tc>
      </w:tr>
      <w:tr w:rsidR="002A5F28">
        <w:tblPrEx>
          <w:tblCellMar>
            <w:top w:w="0" w:type="dxa"/>
            <w:left w:w="0" w:type="dxa"/>
            <w:bottom w:w="0" w:type="dxa"/>
            <w:right w:w="0" w:type="dxa"/>
          </w:tblCellMar>
        </w:tblPrEx>
        <w:tc>
          <w:tcPr>
            <w:tcW w:w="1007" w:type="dxa"/>
            <w:tcBorders>
              <w:top w:val="nil"/>
              <w:left w:val="nil"/>
              <w:bottom w:val="nil"/>
              <w:right w:val="nil"/>
            </w:tcBorders>
          </w:tcPr>
          <w:p w:rsidR="002A5F28" w:rsidRDefault="002A5F28">
            <w:pPr>
              <w:autoSpaceDE w:val="0"/>
              <w:autoSpaceDN w:val="0"/>
              <w:adjustRightInd w:val="0"/>
              <w:ind w:right="144"/>
            </w:pPr>
            <w:r>
              <w:rPr>
                <w:b/>
                <w:bCs/>
                <w:sz w:val="20"/>
                <w:szCs w:val="20"/>
              </w:rPr>
              <w:t>M</w:t>
            </w:r>
          </w:p>
        </w:tc>
        <w:tc>
          <w:tcPr>
            <w:tcW w:w="1080"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SE02</w:t>
            </w:r>
          </w:p>
        </w:tc>
        <w:tc>
          <w:tcPr>
            <w:tcW w:w="89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329</w:t>
            </w:r>
          </w:p>
        </w:tc>
        <w:tc>
          <w:tcPr>
            <w:tcW w:w="4968" w:type="dxa"/>
            <w:tcBorders>
              <w:top w:val="nil"/>
              <w:left w:val="nil"/>
              <w:bottom w:val="nil"/>
              <w:right w:val="nil"/>
            </w:tcBorders>
          </w:tcPr>
          <w:p w:rsidR="002A5F28" w:rsidRDefault="002A5F28">
            <w:pPr>
              <w:autoSpaceDE w:val="0"/>
              <w:autoSpaceDN w:val="0"/>
              <w:adjustRightInd w:val="0"/>
              <w:ind w:right="144"/>
            </w:pPr>
            <w:r>
              <w:rPr>
                <w:b/>
                <w:bCs/>
                <w:sz w:val="20"/>
                <w:szCs w:val="20"/>
              </w:rPr>
              <w:t>Transaction Set Control Number</w:t>
            </w:r>
          </w:p>
        </w:tc>
        <w:tc>
          <w:tcPr>
            <w:tcW w:w="432" w:type="dxa"/>
            <w:tcBorders>
              <w:top w:val="nil"/>
              <w:left w:val="nil"/>
              <w:bottom w:val="nil"/>
              <w:right w:val="nil"/>
            </w:tcBorders>
          </w:tcPr>
          <w:p w:rsidR="002A5F28" w:rsidRDefault="002A5F28">
            <w:pPr>
              <w:autoSpaceDE w:val="0"/>
              <w:autoSpaceDN w:val="0"/>
              <w:adjustRightInd w:val="0"/>
              <w:ind w:right="144"/>
              <w:jc w:val="center"/>
            </w:pPr>
            <w:r>
              <w:rPr>
                <w:b/>
                <w:bCs/>
                <w:sz w:val="20"/>
                <w:szCs w:val="20"/>
              </w:rPr>
              <w:t>M</w:t>
            </w:r>
          </w:p>
        </w:tc>
        <w:tc>
          <w:tcPr>
            <w:tcW w:w="14" w:type="dxa"/>
            <w:tcBorders>
              <w:top w:val="nil"/>
              <w:left w:val="nil"/>
              <w:bottom w:val="nil"/>
              <w:right w:val="nil"/>
            </w:tcBorders>
          </w:tcPr>
          <w:p w:rsidR="002A5F28" w:rsidRDefault="002A5F28">
            <w:pPr>
              <w:autoSpaceDE w:val="0"/>
              <w:autoSpaceDN w:val="0"/>
              <w:adjustRightInd w:val="0"/>
              <w:ind w:right="144"/>
              <w:jc w:val="center"/>
            </w:pPr>
          </w:p>
        </w:tc>
        <w:tc>
          <w:tcPr>
            <w:tcW w:w="1440" w:type="dxa"/>
            <w:gridSpan w:val="2"/>
            <w:tcBorders>
              <w:top w:val="nil"/>
              <w:left w:val="nil"/>
              <w:bottom w:val="nil"/>
              <w:right w:val="nil"/>
            </w:tcBorders>
          </w:tcPr>
          <w:p w:rsidR="002A5F28" w:rsidRDefault="002A5F28">
            <w:pPr>
              <w:autoSpaceDE w:val="0"/>
              <w:autoSpaceDN w:val="0"/>
              <w:adjustRightInd w:val="0"/>
              <w:ind w:right="144"/>
            </w:pPr>
            <w:r>
              <w:rPr>
                <w:b/>
                <w:bCs/>
                <w:sz w:val="20"/>
                <w:szCs w:val="20"/>
              </w:rPr>
              <w:t>AN 4/9</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tcPr>
          <w:p w:rsidR="002A5F28" w:rsidRDefault="002A5F28">
            <w:pPr>
              <w:autoSpaceDE w:val="0"/>
              <w:autoSpaceDN w:val="0"/>
              <w:adjustRightInd w:val="0"/>
              <w:ind w:right="144"/>
            </w:pPr>
            <w:r>
              <w:rPr>
                <w:sz w:val="20"/>
                <w:szCs w:val="20"/>
              </w:rPr>
              <w:t>Identifying control number that must be unique within the transaction set functional group assigned by the originator for a transaction set</w:t>
            </w:r>
          </w:p>
        </w:tc>
      </w:tr>
      <w:tr w:rsidR="002A5F28">
        <w:tblPrEx>
          <w:tblCellMar>
            <w:top w:w="0" w:type="dxa"/>
            <w:left w:w="0" w:type="dxa"/>
            <w:bottom w:w="0" w:type="dxa"/>
            <w:right w:w="0" w:type="dxa"/>
          </w:tblCellMar>
        </w:tblPrEx>
        <w:trPr>
          <w:gridAfter w:val="1"/>
          <w:wAfter w:w="330" w:type="dxa"/>
        </w:trPr>
        <w:tc>
          <w:tcPr>
            <w:tcW w:w="2980" w:type="dxa"/>
            <w:gridSpan w:val="3"/>
            <w:tcBorders>
              <w:top w:val="nil"/>
              <w:left w:val="nil"/>
              <w:bottom w:val="nil"/>
              <w:right w:val="nil"/>
            </w:tcBorders>
          </w:tcPr>
          <w:p w:rsidR="002A5F28" w:rsidRDefault="002A5F28">
            <w:pPr>
              <w:autoSpaceDE w:val="0"/>
              <w:autoSpaceDN w:val="0"/>
              <w:adjustRightInd w:val="0"/>
              <w:ind w:right="144"/>
            </w:pPr>
          </w:p>
        </w:tc>
        <w:tc>
          <w:tcPr>
            <w:tcW w:w="6523" w:type="dxa"/>
            <w:gridSpan w:val="4"/>
            <w:tcBorders>
              <w:top w:val="nil"/>
              <w:left w:val="nil"/>
              <w:bottom w:val="nil"/>
              <w:right w:val="nil"/>
            </w:tcBorders>
            <w:shd w:val="pct20" w:color="auto" w:fill="auto"/>
          </w:tcPr>
          <w:p w:rsidR="002A5F28" w:rsidRDefault="002A5F28">
            <w:pPr>
              <w:autoSpaceDE w:val="0"/>
              <w:autoSpaceDN w:val="0"/>
              <w:adjustRightInd w:val="0"/>
              <w:ind w:right="144"/>
            </w:pPr>
            <w:r>
              <w:rPr>
                <w:b/>
                <w:bCs/>
                <w:i/>
                <w:iCs/>
                <w:sz w:val="20"/>
                <w:szCs w:val="20"/>
              </w:rPr>
              <w:t>Enter the same number as the one carried in ST02.</w:t>
            </w:r>
          </w:p>
        </w:tc>
      </w:tr>
    </w:tbl>
    <w:p w:rsidR="002A5F28" w:rsidRDefault="002A5F28"/>
    <w:sectPr w:rsidR="002A5F28">
      <w:headerReference w:type="default" r:id="rId7"/>
      <w:footerReference w:type="default" r:id="rId8"/>
      <w:pgSz w:w="12240" w:h="15840"/>
      <w:pgMar w:top="720" w:right="1440" w:bottom="72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FA5F2D">
      <w:r>
        <w:separator/>
      </w:r>
    </w:p>
  </w:endnote>
  <w:endnote w:type="continuationSeparator" w:id="0">
    <w:p w:rsidR="00000000" w:rsidRDefault="00FA5F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B70" w:rsidRDefault="009E5B70">
    <w:pPr>
      <w:tabs>
        <w:tab w:val="center" w:pos="4680"/>
        <w:tab w:val="right" w:pos="9360"/>
      </w:tabs>
      <w:autoSpaceDE w:val="0"/>
      <w:autoSpaceDN w:val="0"/>
      <w:adjustRightInd w:val="0"/>
      <w:rPr>
        <w:noProof/>
      </w:rPr>
    </w:pPr>
    <w:r>
      <w:rPr>
        <w:b/>
        <w:bCs/>
        <w:noProof/>
        <w:sz w:val="18"/>
        <w:szCs w:val="18"/>
      </w:rPr>
      <w:t>004010F860_1</w:t>
    </w:r>
    <w:r>
      <w:rPr>
        <w:b/>
        <w:bCs/>
        <w:noProof/>
        <w:sz w:val="18"/>
        <w:szCs w:val="18"/>
      </w:rPr>
      <w:tab/>
    </w:r>
    <w:r>
      <w:rPr>
        <w:b/>
        <w:bCs/>
        <w:noProof/>
        <w:sz w:val="18"/>
        <w:szCs w:val="18"/>
      </w:rPr>
      <w:pgNum/>
    </w:r>
    <w:r>
      <w:rPr>
        <w:b/>
        <w:bCs/>
        <w:noProof/>
        <w:sz w:val="18"/>
        <w:szCs w:val="18"/>
      </w:rPr>
      <w:tab/>
      <w:t>2 January 2003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FA5F2D">
      <w:r>
        <w:separator/>
      </w:r>
    </w:p>
  </w:footnote>
  <w:footnote w:type="continuationSeparator" w:id="0">
    <w:p w:rsidR="00000000" w:rsidRDefault="00FA5F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B70" w:rsidRDefault="009E5B70">
    <w:pPr>
      <w:pStyle w:val="Header"/>
      <w:rPr>
        <w:b/>
        <w:bCs/>
        <w:sz w:val="18"/>
        <w:szCs w:val="18"/>
      </w:rPr>
    </w:pPr>
    <w:r>
      <w:rPr>
        <w:b/>
        <w:bCs/>
        <w:sz w:val="18"/>
        <w:szCs w:val="18"/>
      </w:rPr>
      <w:t>860 (R1) Purchase Order Change Request-Buyer Initiated</w:t>
    </w:r>
    <w:ins w:id="22" w:author="Unknown" w:date="2002-04-08T16:43:00Z">
      <w:r>
        <w:rPr>
          <w:b/>
          <w:bCs/>
          <w:sz w:val="18"/>
          <w:szCs w:val="18"/>
        </w:rPr>
        <w:br/>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85D4E"/>
    <w:multiLevelType w:val="hybridMultilevel"/>
    <w:tmpl w:val="C6EA9D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36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rsids>
    <w:rsidRoot w:val="002A5F28"/>
    <w:rsid w:val="002A5F28"/>
    <w:rsid w:val="00337B77"/>
    <w:rsid w:val="00401599"/>
    <w:rsid w:val="00566CA8"/>
    <w:rsid w:val="005E3CB9"/>
    <w:rsid w:val="007D1E8A"/>
    <w:rsid w:val="009E5B70"/>
    <w:rsid w:val="00B15F10"/>
    <w:rsid w:val="00E3535B"/>
    <w:rsid w:val="00E40EF6"/>
    <w:rsid w:val="00E904DE"/>
    <w:rsid w:val="00F02629"/>
    <w:rsid w:val="00F7435E"/>
    <w:rsid w:val="00FA5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widowControl w:val="0"/>
      <w:autoSpaceDE w:val="0"/>
      <w:autoSpaceDN w:val="0"/>
      <w:adjustRightInd w:val="0"/>
      <w:outlineLvl w:val="0"/>
    </w:pPr>
    <w:rPr>
      <w:b/>
      <w:bCs/>
      <w:sz w:val="40"/>
      <w:szCs w:val="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7557</Words>
  <Characters>43080</Characters>
  <Application>Microsoft Office Word</Application>
  <DocSecurity>4</DocSecurity>
  <Lines>359</Lines>
  <Paragraphs>101</Paragraphs>
  <ScaleCrop>false</ScaleCrop>
  <Company>Logistics Management Institute</Company>
  <LinksUpToDate>false</LinksUpToDate>
  <CharactersWithSpaces>50536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860 Purchase Order Change Request - Buyer Initiated</dc:title>
  <dc:creator>FORESIGHT's Document Generator</dc:creator>
  <cp:lastModifiedBy>ChristinaMPalko</cp:lastModifiedBy>
  <cp:revision>2</cp:revision>
  <cp:lastPrinted>2003-02-14T12:43:00Z</cp:lastPrinted>
  <dcterms:created xsi:type="dcterms:W3CDTF">2013-07-09T19:39:00Z</dcterms:created>
  <dcterms:modified xsi:type="dcterms:W3CDTF">2013-07-09T19:39:00Z</dcterms:modified>
</cp:coreProperties>
</file>